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66FB" w14:textId="061E6AC9" w:rsidR="00DF1825" w:rsidRDefault="00DF1825">
      <w:pPr>
        <w:rPr>
          <w:b/>
          <w:bCs/>
          <w:sz w:val="28"/>
          <w:szCs w:val="28"/>
        </w:rPr>
      </w:pPr>
      <w:r w:rsidRPr="00DF1825">
        <w:rPr>
          <w:b/>
          <w:bCs/>
          <w:sz w:val="28"/>
          <w:szCs w:val="28"/>
        </w:rPr>
        <w:t>Dynamic Adaptive Model for Non-Poisson Count Data</w:t>
      </w:r>
    </w:p>
    <w:p w14:paraId="57F3595D" w14:textId="503113C2" w:rsidR="008F6DDB" w:rsidRPr="00DF1825" w:rsidRDefault="0062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Adaptive modeling</w:t>
      </w:r>
      <w:r w:rsidR="008F6DDB" w:rsidRPr="008F6DDB">
        <w:rPr>
          <w:b/>
          <w:bCs/>
          <w:sz w:val="28"/>
          <w:szCs w:val="28"/>
        </w:rPr>
        <w:t xml:space="preserve"> of </w:t>
      </w:r>
      <w:r w:rsidR="008F6DDB">
        <w:rPr>
          <w:b/>
          <w:bCs/>
          <w:sz w:val="28"/>
          <w:szCs w:val="28"/>
        </w:rPr>
        <w:t xml:space="preserve">neural </w:t>
      </w:r>
      <w:r w:rsidR="008F6DDB" w:rsidRPr="008F6DDB">
        <w:rPr>
          <w:b/>
          <w:bCs/>
          <w:sz w:val="28"/>
          <w:szCs w:val="28"/>
        </w:rPr>
        <w:t>spike count data with non-Poisson variability</w:t>
      </w:r>
    </w:p>
    <w:p w14:paraId="7334BF47" w14:textId="77777777" w:rsidR="00DF1825" w:rsidRDefault="00DF1825"/>
    <w:p w14:paraId="518E156F" w14:textId="1EB0FACD" w:rsidR="001325D3" w:rsidRPr="00DF2DD8" w:rsidRDefault="001325D3">
      <w:pPr>
        <w:rPr>
          <w:b/>
          <w:bCs/>
        </w:rPr>
      </w:pPr>
      <w:r w:rsidRPr="00DF2DD8">
        <w:rPr>
          <w:b/>
          <w:bCs/>
        </w:rPr>
        <w:t>Abstract (&lt;= 1200</w:t>
      </w:r>
      <w:r w:rsidR="00BC165F">
        <w:rPr>
          <w:b/>
          <w:bCs/>
        </w:rPr>
        <w:t xml:space="preserve"> words</w:t>
      </w:r>
      <w:r w:rsidRPr="00DF2DD8">
        <w:rPr>
          <w:b/>
          <w:bCs/>
        </w:rPr>
        <w:t>):</w:t>
      </w:r>
    </w:p>
    <w:p w14:paraId="22F40548" w14:textId="67F2C2A8" w:rsidR="001325D3" w:rsidRDefault="008F6DDB" w:rsidP="004B4E88">
      <w:pPr>
        <w:jc w:val="both"/>
      </w:pPr>
      <w:r>
        <w:t xml:space="preserve">In many areas of the brain, neural spiking activity covaries with features of the external world, such as sensory stimuli or an animal’s movement. </w:t>
      </w:r>
      <w:r w:rsidR="00CE65FC">
        <w:t>E</w:t>
      </w:r>
      <w:r>
        <w:t xml:space="preserve">xperimental findings suggest that the variability of neural </w:t>
      </w:r>
      <w:r w:rsidR="00CE65FC">
        <w:t>activity</w:t>
      </w:r>
      <w:r>
        <w:t xml:space="preserve"> </w:t>
      </w:r>
      <w:r w:rsidR="004B4E88">
        <w:t>changes over time and</w:t>
      </w:r>
      <w:r>
        <w:t xml:space="preserve"> </w:t>
      </w:r>
      <w:r w:rsidR="00597C9F">
        <w:t>may provide information about the external worl</w:t>
      </w:r>
      <w:r w:rsidR="004B4E88">
        <w:t>d beyond the information provided by the average neural activity</w:t>
      </w:r>
      <w:r w:rsidR="00597C9F">
        <w:t>.</w:t>
      </w:r>
      <w:r w:rsidR="004B4E88">
        <w:t xml:space="preserve"> </w:t>
      </w:r>
      <w:r w:rsidR="00597C9F">
        <w:t>To flexibly track</w:t>
      </w:r>
      <w:r w:rsidR="00B37474">
        <w:t xml:space="preserve"> time-varying neural response properties, </w:t>
      </w:r>
      <w:r w:rsidR="004B4E88">
        <w:t xml:space="preserve">here </w:t>
      </w:r>
      <w:r w:rsidR="00B37474">
        <w:t xml:space="preserve">we developed </w:t>
      </w:r>
      <w:r w:rsidR="00CE65FC">
        <w:t xml:space="preserve">a </w:t>
      </w:r>
      <w:r w:rsidR="00E22005">
        <w:t>dynamic</w:t>
      </w:r>
      <w:r w:rsidR="00CE65FC">
        <w:t>, adaptive filter</w:t>
      </w:r>
      <w:r w:rsidR="00E22005">
        <w:t xml:space="preserve"> model</w:t>
      </w:r>
      <w:r w:rsidR="00B37474">
        <w:t xml:space="preserve"> </w:t>
      </w:r>
      <w:r w:rsidR="006256D5">
        <w:t>with</w:t>
      </w:r>
      <w:r w:rsidR="00B37474">
        <w:t xml:space="preserve"> Conway-Maxwell-Poisson (COM-Poisson) </w:t>
      </w:r>
      <w:r w:rsidR="006256D5">
        <w:t>observations. The COM-Poisson model can flexibly describe firing patters that are both under- and over-dispersed relative to the Poisson distribution. Here we track parameters of the COM-Poisson distribution as they vary over time</w:t>
      </w:r>
      <w:r w:rsidR="004B4E88">
        <w:t>.</w:t>
      </w:r>
      <w:r w:rsidR="007901D1">
        <w:t xml:space="preserve"> </w:t>
      </w:r>
      <w:r w:rsidR="0072210B">
        <w:t xml:space="preserve">Using simulations, we show that </w:t>
      </w:r>
      <w:r w:rsidR="004B4E88">
        <w:t xml:space="preserve">a Laplace approximation </w:t>
      </w:r>
      <w:r w:rsidR="00E22005">
        <w:t>can</w:t>
      </w:r>
      <w:r w:rsidR="00CE65FC">
        <w:t xml:space="preserve"> accurately</w:t>
      </w:r>
      <w:r w:rsidR="00E22005">
        <w:t xml:space="preserve"> track dynamics in state vectors for both </w:t>
      </w:r>
      <w:r w:rsidR="00CE65FC">
        <w:t xml:space="preserve">the </w:t>
      </w:r>
      <w:r w:rsidR="00E22005">
        <w:t xml:space="preserve">mean and </w:t>
      </w:r>
      <w:r w:rsidR="0017305D">
        <w:t>dispersion parameters</w:t>
      </w:r>
      <w:r w:rsidR="00E22005">
        <w:t xml:space="preserve">. </w:t>
      </w:r>
      <w:r w:rsidR="0017305D">
        <w:t xml:space="preserve">We then fit our model to neural data </w:t>
      </w:r>
      <w:r w:rsidR="00CE65FC">
        <w:t>from “place cells”</w:t>
      </w:r>
      <w:r w:rsidR="0017305D">
        <w:t xml:space="preserve"> in the hippocampus</w:t>
      </w:r>
      <w:r w:rsidR="00197A46">
        <w:t xml:space="preserve"> and </w:t>
      </w:r>
      <w:ins w:id="0" w:author="Wei, Ganchao" w:date="2021-06-23T15:38:00Z">
        <w:r w:rsidR="00197A46">
          <w:t>neurons in V1 area</w:t>
        </w:r>
      </w:ins>
      <w:r w:rsidR="0017305D">
        <w:t xml:space="preserve">. </w:t>
      </w:r>
      <w:r w:rsidR="00CE65FC">
        <w:t>We find that this</w:t>
      </w:r>
      <w:r w:rsidR="006256D5">
        <w:t xml:space="preserve"> </w:t>
      </w:r>
      <w:r w:rsidR="00E22005">
        <w:t xml:space="preserve">method </w:t>
      </w:r>
      <w:r w:rsidR="006256D5">
        <w:t xml:space="preserve">out-performs previous adaptive methods based on the </w:t>
      </w:r>
      <w:r w:rsidR="00E22005">
        <w:t>Poisso</w:t>
      </w:r>
      <w:r w:rsidR="0047121E">
        <w:t>n</w:t>
      </w:r>
      <w:r w:rsidR="006256D5">
        <w:t xml:space="preserve"> distribution</w:t>
      </w:r>
      <w:r w:rsidR="0072210B">
        <w:t>.</w:t>
      </w:r>
      <w:r w:rsidR="00CE65FC">
        <w:t xml:space="preserve"> T</w:t>
      </w:r>
      <w:r w:rsidR="00DF2DD8">
        <w:t xml:space="preserve">his model provides a flexible framework for tracking time-varying </w:t>
      </w:r>
      <w:r w:rsidR="0047121E">
        <w:t xml:space="preserve">non-Poisson count data </w:t>
      </w:r>
      <w:r w:rsidR="00CE65FC">
        <w:t>and</w:t>
      </w:r>
      <w:r w:rsidR="0047121E">
        <w:t xml:space="preserve"> may </w:t>
      </w:r>
      <w:r w:rsidR="00CE65FC">
        <w:t xml:space="preserve">also </w:t>
      </w:r>
      <w:r w:rsidR="0047121E">
        <w:t xml:space="preserve">have applications </w:t>
      </w:r>
      <w:r w:rsidR="00CE65FC">
        <w:t xml:space="preserve">beyond </w:t>
      </w:r>
      <w:r w:rsidR="0047121E">
        <w:t>neuroscience</w:t>
      </w:r>
      <w:r w:rsidR="00DF2DD8">
        <w:t>.</w:t>
      </w:r>
    </w:p>
    <w:p w14:paraId="009A4194" w14:textId="77777777" w:rsidR="0017305D" w:rsidRDefault="0017305D">
      <w:pPr>
        <w:rPr>
          <w:b/>
          <w:bCs/>
        </w:rPr>
      </w:pPr>
    </w:p>
    <w:p w14:paraId="1DE810B8" w14:textId="297174CA" w:rsidR="001325D3" w:rsidRPr="00DF2DD8" w:rsidRDefault="001325D3">
      <w:pPr>
        <w:rPr>
          <w:b/>
          <w:bCs/>
        </w:rPr>
      </w:pPr>
      <w:r w:rsidRPr="00DF2DD8">
        <w:rPr>
          <w:b/>
          <w:bCs/>
        </w:rPr>
        <w:t>Key words (&lt;= 6)</w:t>
      </w:r>
    </w:p>
    <w:p w14:paraId="348A3DC9" w14:textId="799A1394" w:rsidR="001325D3" w:rsidRDefault="00F364F1">
      <w:r>
        <w:t>Neural spikes</w:t>
      </w:r>
      <w:r w:rsidR="0047121E">
        <w:t xml:space="preserve">, non-Poisson </w:t>
      </w:r>
      <w:r w:rsidR="00DF1825">
        <w:t>count data</w:t>
      </w:r>
      <w:r>
        <w:t>,</w:t>
      </w:r>
      <w:r w:rsidR="0047121E">
        <w:t xml:space="preserve"> COM-Poisson,</w:t>
      </w:r>
      <w:r>
        <w:t xml:space="preserve"> </w:t>
      </w:r>
      <w:r w:rsidR="00E22005">
        <w:t xml:space="preserve">dynamic </w:t>
      </w:r>
      <w:r>
        <w:t>adaptive model, Laplace approximation</w:t>
      </w:r>
    </w:p>
    <w:p w14:paraId="2D2CC698" w14:textId="29CB8E9C" w:rsidR="001325D3" w:rsidRDefault="001325D3"/>
    <w:p w14:paraId="012AC4E7" w14:textId="77777777" w:rsidR="001325D3" w:rsidRDefault="001325D3"/>
    <w:sectPr w:rsidR="0013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i, Ganchao">
    <w15:presenceInfo w15:providerId="None" w15:userId="Wei, Gan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AA"/>
    <w:rsid w:val="001325D3"/>
    <w:rsid w:val="0017305D"/>
    <w:rsid w:val="00197A46"/>
    <w:rsid w:val="001F6CAA"/>
    <w:rsid w:val="0047121E"/>
    <w:rsid w:val="004B4E88"/>
    <w:rsid w:val="00597C9F"/>
    <w:rsid w:val="006256D5"/>
    <w:rsid w:val="0072210B"/>
    <w:rsid w:val="007901D1"/>
    <w:rsid w:val="008F6DDB"/>
    <w:rsid w:val="00B37474"/>
    <w:rsid w:val="00BC165F"/>
    <w:rsid w:val="00CE65FC"/>
    <w:rsid w:val="00DF1825"/>
    <w:rsid w:val="00DF2DD8"/>
    <w:rsid w:val="00E22005"/>
    <w:rsid w:val="00E75A0F"/>
    <w:rsid w:val="00EB6F18"/>
    <w:rsid w:val="00F3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3C1"/>
  <w15:chartTrackingRefBased/>
  <w15:docId w15:val="{F03DBF77-2A81-4DC0-A119-EF064F0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4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4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4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E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Wei, Ganchao</cp:lastModifiedBy>
  <cp:revision>5</cp:revision>
  <dcterms:created xsi:type="dcterms:W3CDTF">2021-04-09T13:29:00Z</dcterms:created>
  <dcterms:modified xsi:type="dcterms:W3CDTF">2021-06-23T19:39:00Z</dcterms:modified>
</cp:coreProperties>
</file>