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1F6135">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1F6135">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1F6135">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1F6135">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1F6135">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1F6135">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1F6135">
      <w:pPr>
        <w:spacing w:line="240" w:lineRule="auto"/>
        <w:rPr>
          <w:i/>
          <w:iCs/>
          <w:sz w:val="22"/>
          <w:szCs w:val="22"/>
        </w:rPr>
      </w:pPr>
    </w:p>
    <w:p w14:paraId="3B027550" w14:textId="104DCA0B" w:rsidR="00FB7416" w:rsidRPr="00380037" w:rsidRDefault="00FB7416" w:rsidP="001F6135">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1F6135">
      <w:pPr>
        <w:spacing w:line="240" w:lineRule="auto"/>
      </w:pPr>
    </w:p>
    <w:p w14:paraId="43508875" w14:textId="294D973D" w:rsidR="00BE6663" w:rsidRPr="00DD52B2" w:rsidRDefault="00DD52B2" w:rsidP="001F6135">
      <w:pPr>
        <w:pStyle w:val="Heading1"/>
        <w:spacing w:line="240" w:lineRule="auto"/>
        <w:rPr>
          <w:lang w:bidi="fa-IR"/>
        </w:rPr>
      </w:pPr>
      <w:r w:rsidRPr="00DD52B2">
        <w:t>Abstract</w:t>
      </w:r>
    </w:p>
    <w:p w14:paraId="69400D35" w14:textId="7066E180" w:rsidR="00DD52B2" w:rsidRDefault="00DD52B2" w:rsidP="001F6135">
      <w:pPr>
        <w:spacing w:line="240" w:lineRule="auto"/>
      </w:pPr>
    </w:p>
    <w:p w14:paraId="2504BC55" w14:textId="77777777" w:rsidR="00A77AAA" w:rsidRDefault="00A77AAA" w:rsidP="001F6135">
      <w:pPr>
        <w:spacing w:line="240" w:lineRule="auto"/>
      </w:pPr>
    </w:p>
    <w:p w14:paraId="2757A12E" w14:textId="79F150A4" w:rsidR="0076109C" w:rsidRPr="0076109C" w:rsidRDefault="00DD52B2" w:rsidP="0076109C">
      <w:pPr>
        <w:pStyle w:val="Heading1"/>
        <w:spacing w:line="240" w:lineRule="auto"/>
      </w:pPr>
      <w:r w:rsidRPr="00DD52B2">
        <w:t>Introduction</w:t>
      </w:r>
    </w:p>
    <w:p w14:paraId="57E5054C" w14:textId="0E71810C" w:rsidR="0076109C" w:rsidRDefault="0076109C" w:rsidP="00D27569"/>
    <w:p w14:paraId="339A2FB1" w14:textId="77777777" w:rsidR="0076109C" w:rsidRDefault="0076109C" w:rsidP="00D27569"/>
    <w:p w14:paraId="6A3C9164" w14:textId="5BC1C472" w:rsidR="00D27569" w:rsidRPr="00D27569" w:rsidRDefault="00D27569" w:rsidP="00D27569">
      <w:r>
        <w:t>Drift…</w:t>
      </w:r>
    </w:p>
    <w:p w14:paraId="7A6CA480" w14:textId="6A8D9795" w:rsidR="00D27569" w:rsidRDefault="00D27569" w:rsidP="00D27569">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5AFDF8B6" w:rsidR="00D27569" w:rsidRDefault="00D27569" w:rsidP="00D27569">
      <w:r>
        <w:fldChar w:fldCharType="begin" w:fldLock="1"/>
      </w:r>
      <w:r w:rsidR="00611C09">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D27569">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D27569">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D27569"/>
    <w:p w14:paraId="4917D0E2" w14:textId="5DD11624" w:rsidR="0037119A" w:rsidRDefault="0037119A" w:rsidP="00D27569">
      <w:r>
        <w:t>Stability…</w:t>
      </w:r>
    </w:p>
    <w:p w14:paraId="394B3F64" w14:textId="1A4B06D3" w:rsidR="0037119A" w:rsidRDefault="0037119A" w:rsidP="00D27569">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6D03573" w:rsidR="0015688E" w:rsidRDefault="0015688E" w:rsidP="00D27569">
      <w:r>
        <w:fldChar w:fldCharType="begin" w:fldLock="1"/>
      </w:r>
      <w:r w:rsidR="00611C09">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D27569"/>
    <w:p w14:paraId="22EAE154" w14:textId="1BF86E0F" w:rsidR="0015688E" w:rsidRDefault="0015688E" w:rsidP="00D27569">
      <w:r>
        <w:t>[some amount of drift is functional] adaptation/plasticity…</w:t>
      </w:r>
    </w:p>
    <w:p w14:paraId="0207198C" w14:textId="6556126F" w:rsidR="0015688E" w:rsidRDefault="0015688E" w:rsidP="00D27569">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D27569"/>
    <w:p w14:paraId="727BDF4E" w14:textId="3B6EABA4" w:rsidR="00D27569" w:rsidRDefault="00D27569" w:rsidP="00D27569">
      <w:r>
        <w:t>Variability…</w:t>
      </w:r>
    </w:p>
    <w:p w14:paraId="555F4B6D" w14:textId="76830E7C" w:rsidR="00D27569" w:rsidRDefault="00D27569" w:rsidP="00D27569">
      <w:r>
        <w:fldChar w:fldCharType="begin" w:fldLock="1"/>
      </w:r>
      <w:r w:rsidR="00611C09">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D27569">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C4D0834" w:rsidR="00D27569" w:rsidRDefault="00D27569" w:rsidP="00D27569">
      <w:r>
        <w:fldChar w:fldCharType="begin" w:fldLock="1"/>
      </w:r>
      <w:r w:rsidR="00611C09">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0D0A7871" w:rsidR="00D27569" w:rsidRDefault="00D27569" w:rsidP="00D27569">
      <w:r>
        <w:fldChar w:fldCharType="begin" w:fldLock="1"/>
      </w:r>
      <w:r w:rsidR="00611C09">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11C09">
        <w:rPr>
          <w:rFonts w:hint="eastAsia"/>
        </w:rPr>
        <w:instrText>the IIG model gave the best description of the burst frequency, i.e. ISIs</w:instrText>
      </w:r>
      <w:r w:rsidR="00611C09">
        <w:rPr>
          <w:rFonts w:hint="eastAsia"/>
        </w:rPr>
        <w:instrText>≤</w:instrText>
      </w:r>
      <w:r w:rsidR="00611C09">
        <w:rPr>
          <w:rFonts w:hint="eastAsia"/>
        </w:rPr>
        <w:instrText>20 ms. The findings suggest that bursts are a significant component of place cell spiking activity even when position and the background variable, theta phase, are taken into accoun</w:instrText>
      </w:r>
      <w:r w:rsidR="00611C09">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D27569">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1B76DD84" w:rsidR="004144D0" w:rsidRDefault="004144D0" w:rsidP="00D27569">
      <w:r>
        <w:fldChar w:fldCharType="begin" w:fldLock="1"/>
      </w:r>
      <w:r w:rsidR="00611C09">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457D5ACB" w:rsidR="004144D0" w:rsidRDefault="004144D0" w:rsidP="00D27569">
      <w:r>
        <w:fldChar w:fldCharType="begin" w:fldLock="1"/>
      </w:r>
      <w:r w:rsidR="00611C09">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D27569"/>
    <w:p w14:paraId="3D00276B" w14:textId="7CD3FE77" w:rsidR="00D27569" w:rsidRDefault="00D27569" w:rsidP="00D27569">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D27569">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6EB3760" w:rsidR="0047722C" w:rsidRPr="00D27569" w:rsidRDefault="0047722C" w:rsidP="00D27569">
      <w:r>
        <w:fldChar w:fldCharType="begin" w:fldLock="1"/>
      </w:r>
      <w:r w:rsidR="00611C09">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D27569"/>
    <w:p w14:paraId="46AF113D" w14:textId="69CD3DF2" w:rsidR="005C79AE" w:rsidRDefault="00DD52B2" w:rsidP="001F6135">
      <w:pPr>
        <w:pStyle w:val="Heading1"/>
        <w:spacing w:line="240" w:lineRule="auto"/>
      </w:pPr>
      <w:r w:rsidRPr="009229B8">
        <w:t>Methods</w:t>
      </w:r>
    </w:p>
    <w:p w14:paraId="1663A715" w14:textId="518AE5B9" w:rsidR="00025328" w:rsidRPr="003616AB" w:rsidRDefault="00025328" w:rsidP="00AD4F7B">
      <w:pPr>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not closed-form solutions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074C38"/>
    <w:p w14:paraId="66F73B61" w14:textId="11510487" w:rsidR="001D2909" w:rsidRDefault="004A666A" w:rsidP="00560F5D">
      <w:pPr>
        <w:pStyle w:val="Heading2"/>
      </w:pPr>
      <w:r>
        <w:t>Dynamic Conway-Maxwell Poisson Model</w:t>
      </w:r>
    </w:p>
    <w:p w14:paraId="12C5CB20" w14:textId="3D7B3F97" w:rsidR="003616AB" w:rsidRDefault="003616AB" w:rsidP="009A7B80"/>
    <w:p w14:paraId="6EF143CC" w14:textId="1E7EB904" w:rsidR="00DC75C2" w:rsidRDefault="008C3A8C" w:rsidP="00DC75C2">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DC75C2">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DC75C2">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w:t>
      </w:r>
      <w:proofErr w:type="spellStart"/>
      <w:r>
        <w:t>izing</w:t>
      </w:r>
      <w:proofErr w:type="spellEnd"/>
      <w:r>
        <w:t xml:space="preserve"> constant. The parameter </w:t>
      </w:r>
      <m:oMath>
        <m:r>
          <w:rPr>
            <w:rFonts w:ascii="Cambria Math" w:hAnsi="Cambria Math"/>
          </w:rPr>
          <m:t>ν≥0</m:t>
        </m:r>
      </m:oMath>
      <w:r>
        <w:t xml:space="preserve"> controls different dispersion patterns, </w:t>
      </w:r>
      <w:proofErr w:type="gramStart"/>
      <w:r>
        <w:t>i.e.</w:t>
      </w:r>
      <w:proofErr w:type="gramEnd"/>
      <w:r>
        <w:t xml:space="preserv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9A7B80"/>
    <w:p w14:paraId="296CCD7F" w14:textId="6B8608FA" w:rsidR="00D971CF" w:rsidRDefault="00DC75C2" w:rsidP="00CD06DF">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20E7">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commentRangeStart w:id="0"/>
      <w:r w:rsidR="00F151AB">
        <w:t>The</w:t>
      </w:r>
      <w:commentRangeEnd w:id="0"/>
      <w:r w:rsidR="001C7C1D">
        <w:rPr>
          <w:rStyle w:val="CommentReference"/>
        </w:rPr>
        <w:commentReference w:id="0"/>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CD06DF"/>
    <w:p w14:paraId="3D2E9EB4" w14:textId="267915E1" w:rsidR="00CD06DF" w:rsidRDefault="003D1FBB" w:rsidP="00D971CF">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903FCA" w:rsidP="001E6EAF">
      <w:pPr>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D971CF">
      <w:pPr>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9A7B80">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9A7B80"/>
    <w:p w14:paraId="40B7B8CC" w14:textId="7DADF6FE" w:rsidR="00937DF4" w:rsidRDefault="004E7FA2" w:rsidP="00C51C1F">
      <w:pPr>
        <w:pStyle w:val="Heading2"/>
      </w:pPr>
      <w:r>
        <w:lastRenderedPageBreak/>
        <w:t>Inference</w:t>
      </w:r>
      <w:r w:rsidR="007E7CE1">
        <w:t xml:space="preserve"> by </w:t>
      </w:r>
      <w:r w:rsidR="00C51C1F">
        <w:t>Gaussian</w:t>
      </w:r>
      <w:r w:rsidR="007E7CE1">
        <w:t xml:space="preserve"> approximation</w:t>
      </w:r>
    </w:p>
    <w:p w14:paraId="12A728CA" w14:textId="532612CC" w:rsidR="000C23DB" w:rsidRDefault="004E7FA2" w:rsidP="009A7B80">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903FCA" w:rsidP="009A7B80">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26156CBF" w:rsidR="00B57F42" w:rsidRDefault="005976BA" w:rsidP="009A7B80">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2749D6">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2749D6">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9A7B80"/>
    <w:p w14:paraId="083075E7" w14:textId="3F97F11F" w:rsidR="000E3875" w:rsidRDefault="007B6297" w:rsidP="009A7B80">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253076">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E61ED">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E61ED">
        <w:rPr>
          <w:rFonts w:hint="eastAsia"/>
        </w:rPr>
        <w:instrText>ng probabilistic argument to obtain the leading term in the asymptotic expansion of Z (</w:instrText>
      </w:r>
      <w:r w:rsidR="006E61ED">
        <w:rPr>
          <w:rFonts w:hint="eastAsia"/>
        </w:rPr>
        <w:instrText>λ</w:instrText>
      </w:r>
      <w:r w:rsidR="006E61ED">
        <w:rPr>
          <w:rFonts w:hint="eastAsia"/>
        </w:rPr>
        <w:instrText xml:space="preserve">, </w:instrText>
      </w:r>
      <w:r w:rsidR="006E61ED">
        <w:rPr>
          <w:rFonts w:hint="eastAsia"/>
        </w:rPr>
        <w:instrText>ν</w:instrText>
      </w:r>
      <w:r w:rsidR="006E61ED">
        <w:rPr>
          <w:rFonts w:hint="eastAsia"/>
        </w:rPr>
        <w:instrText xml:space="preserve">) in the limit </w:instrText>
      </w:r>
      <w:r w:rsidR="006E61ED">
        <w:rPr>
          <w:rFonts w:hint="eastAsia"/>
        </w:rPr>
        <w:instrText>λ</w:instrText>
      </w:r>
      <w:r w:rsidR="006E61ED">
        <w:rPr>
          <w:rFonts w:hint="eastAsia"/>
        </w:rPr>
        <w:instrText xml:space="preserve"> </w:instrText>
      </w:r>
      <w:r w:rsidR="006E61ED">
        <w:rPr>
          <w:rFonts w:hint="eastAsia"/>
        </w:rPr>
        <w:instrText>→</w:instrText>
      </w:r>
      <w:r w:rsidR="006E61ED">
        <w:rPr>
          <w:rFonts w:hint="eastAsia"/>
        </w:rPr>
        <w:instrText xml:space="preserve"> </w:instrText>
      </w:r>
      <w:r w:rsidR="006E61ED">
        <w:rPr>
          <w:rFonts w:hint="eastAsia"/>
        </w:rPr>
        <w:instrText>∞</w:instrText>
      </w:r>
      <w:r w:rsidR="006E61ED">
        <w:rPr>
          <w:rFonts w:hint="eastAsia"/>
        </w:rPr>
        <w:instrText xml:space="preserve"> that holds for all </w:instrText>
      </w:r>
      <w:r w:rsidR="006E61ED">
        <w:rPr>
          <w:rFonts w:hint="eastAsia"/>
        </w:rPr>
        <w:instrText>ν</w:instrText>
      </w:r>
      <w:r w:rsidR="006E61ED">
        <w:rPr>
          <w:rFonts w:hint="eastAsia"/>
        </w:rPr>
        <w:instrText xml:space="preserve"> &gt; 0. We then use an integral representation to obtain the entire asymptotic series and give explicit formulas for the firs</w:instrText>
      </w:r>
      <w:r w:rsidR="006E61ED">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9668AF">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w:t>
      </w:r>
      <w:proofErr w:type="spellStart"/>
      <w:r w:rsidR="00463D54">
        <w:rPr>
          <w:iCs/>
        </w:rPr>
        <w:t>nsity</w:t>
      </w:r>
      <w:proofErr w:type="spellEnd"/>
      <w:r w:rsidR="00463D54">
        <w:rPr>
          <w:iCs/>
        </w:rPr>
        <w:t xml:space="preserve">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903FCA" w:rsidP="009A7B80">
      <w:pPr>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7C1E8500" w:rsidR="0023354F" w:rsidRDefault="00B3599F" w:rsidP="009A7B80">
      <w:pPr>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C1620F">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9A7B80"/>
    <w:p w14:paraId="50911FEB" w14:textId="7C24FFE0" w:rsidR="00937DF4" w:rsidRDefault="006B4AA2" w:rsidP="000D4E77">
      <w:pPr>
        <w:pStyle w:val="Heading2"/>
      </w:pPr>
      <w:r>
        <w:t>E</w:t>
      </w:r>
      <w:r w:rsidR="009F4668">
        <w:t>stimati</w:t>
      </w:r>
      <w:r>
        <w:t>ng process noise</w:t>
      </w:r>
    </w:p>
    <w:p w14:paraId="3F0F602A" w14:textId="6512F36F" w:rsidR="00591A5E" w:rsidRDefault="006E26BB" w:rsidP="009A7B80">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C1620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20E7">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9A7B80"/>
    <w:p w14:paraId="4BA23C73" w14:textId="1256519B" w:rsidR="009B22F1" w:rsidRDefault="009B22F1" w:rsidP="009B22F1">
      <w:pPr>
        <w:pStyle w:val="Heading2"/>
      </w:pPr>
      <w:commentRangeStart w:id="1"/>
      <w:commentRangeStart w:id="2"/>
      <w:r>
        <w:t>Neural Data</w:t>
      </w:r>
    </w:p>
    <w:p w14:paraId="151FEDD5" w14:textId="57C017F7" w:rsidR="009B22F1" w:rsidRPr="00D3079B" w:rsidRDefault="009B22F1" w:rsidP="009A7B80">
      <w:r>
        <w:t xml:space="preserve">[need to add section here with description and citations for V1 and HC data, </w:t>
      </w:r>
      <w:proofErr w:type="gramStart"/>
      <w:r>
        <w:t>similar to</w:t>
      </w:r>
      <w:proofErr w:type="gramEnd"/>
      <w:r>
        <w:t xml:space="preserve"> Neural Comp paper or can also look at the J Comp Neuro CMP paper</w:t>
      </w:r>
      <w:r w:rsidR="00684621">
        <w:t xml:space="preserve">. This should </w:t>
      </w:r>
      <w:r w:rsidR="00CA3603">
        <w:t xml:space="preserve">also include details on </w:t>
      </w:r>
      <m:oMath>
        <m:r>
          <w:rPr>
            <w:rFonts w:ascii="Cambria Math" w:hAnsi="Cambria Math"/>
          </w:rPr>
          <m:t>X</m:t>
        </m:r>
      </m:oMath>
      <w:r w:rsidR="00CA3603">
        <w:t xml:space="preserve"> and </w:t>
      </w:r>
      <m:oMath>
        <m:r>
          <w:rPr>
            <w:rFonts w:ascii="Cambria Math" w:hAnsi="Cambria Math"/>
          </w:rPr>
          <m:t>G</m:t>
        </m:r>
      </m:oMath>
      <w:r>
        <w:t>]</w:t>
      </w:r>
    </w:p>
    <w:p w14:paraId="46F39D69" w14:textId="4122F305" w:rsidR="00503ACD" w:rsidRDefault="00503ACD" w:rsidP="00D27569"/>
    <w:p w14:paraId="5051BDAC" w14:textId="162159C1" w:rsidR="00102D28" w:rsidRDefault="00A02EEB" w:rsidP="00D27569">
      <w:r>
        <w:t xml:space="preserve">I prefer to move this section to application part (reason: this is the data we use, but the not the method we propose. If we collect the data by </w:t>
      </w:r>
      <w:proofErr w:type="gramStart"/>
      <w:r>
        <w:t>ourself</w:t>
      </w:r>
      <w:proofErr w:type="gramEnd"/>
      <w:r>
        <w:t>, surely we should write it here. But we are just using it…)</w:t>
      </w:r>
      <w:commentRangeEnd w:id="1"/>
      <w:r w:rsidR="00427C0A">
        <w:rPr>
          <w:rStyle w:val="CommentReference"/>
        </w:rPr>
        <w:commentReference w:id="1"/>
      </w:r>
      <w:commentRangeEnd w:id="2"/>
      <w:r w:rsidR="00F8729C">
        <w:rPr>
          <w:rStyle w:val="CommentReference"/>
        </w:rPr>
        <w:commentReference w:id="2"/>
      </w:r>
    </w:p>
    <w:p w14:paraId="0094CE67" w14:textId="77777777" w:rsidR="00102D28" w:rsidRPr="00D3079B" w:rsidRDefault="00102D28" w:rsidP="00D27569"/>
    <w:p w14:paraId="2C07B086" w14:textId="69390ECD" w:rsidR="00D27569" w:rsidRDefault="00D27569" w:rsidP="001F6135">
      <w:pPr>
        <w:pStyle w:val="Heading1"/>
        <w:spacing w:line="240" w:lineRule="auto"/>
      </w:pPr>
      <w:r>
        <w:t>Results</w:t>
      </w:r>
    </w:p>
    <w:p w14:paraId="7B907A02" w14:textId="15DD7F29" w:rsidR="009A7B80" w:rsidRDefault="00D62B20" w:rsidP="00DA135D">
      <w:pPr>
        <w:pStyle w:val="Heading2"/>
      </w:pPr>
      <w:r>
        <w:t>Figure 1</w:t>
      </w:r>
    </w:p>
    <w:p w14:paraId="6D640928" w14:textId="3EC14862" w:rsidR="00374ECA" w:rsidRPr="00374ECA" w:rsidRDefault="00374ECA" w:rsidP="00374ECA">
      <w:r>
        <w:t xml:space="preserve">Code: </w:t>
      </w:r>
      <w:hyperlink r:id="rId12" w:tooltip="figure1_singleNu_dirShift.m" w:history="1">
        <w:r>
          <w:rPr>
            <w:rStyle w:val="Hyperlink"/>
            <w:rFonts w:ascii="Segoe UI" w:hAnsi="Segoe UI" w:cs="Segoe UI"/>
            <w:sz w:val="21"/>
            <w:szCs w:val="21"/>
            <w:shd w:val="clear" w:color="auto" w:fill="F6F8FA"/>
          </w:rPr>
          <w:t>figure1_singleNu_dirShift.m</w:t>
        </w:r>
      </w:hyperlink>
    </w:p>
    <w:p w14:paraId="213E8DF1" w14:textId="5AA84D1E" w:rsidR="00D62B20" w:rsidRDefault="00375553" w:rsidP="009A7B80">
      <w:r>
        <w:rPr>
          <w:noProof/>
        </w:rPr>
        <w:lastRenderedPageBreak/>
        <w:drawing>
          <wp:inline distT="0" distB="0" distL="0" distR="0" wp14:anchorId="05A34DD8" wp14:editId="7E298BAB">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p w14:paraId="27DA0B57" w14:textId="612ABB3D" w:rsidR="00A6091C" w:rsidRDefault="00E10417" w:rsidP="009A7B80">
      <w:pPr>
        <w:rPr>
          <w:lang w:eastAsia="zh-CN"/>
        </w:rPr>
      </w:pPr>
      <w:r>
        <w:t>Figure 1.</w:t>
      </w:r>
      <w:r w:rsidR="00755C62">
        <w:t xml:space="preserve"> </w:t>
      </w:r>
      <w:r w:rsidR="00427C0A">
        <w:t>Fitting a s</w:t>
      </w:r>
      <w:r w:rsidR="00755C62">
        <w:t xml:space="preserve">imulated neuron with </w:t>
      </w:r>
      <w:r w:rsidR="00427C0A">
        <w:t xml:space="preserve">a </w:t>
      </w:r>
      <w:r w:rsidR="00755C62">
        <w:t xml:space="preserve">shifting </w:t>
      </w:r>
      <w:r w:rsidR="00B14018">
        <w:t xml:space="preserve">firing pattern. (A) The </w:t>
      </w:r>
      <w:r w:rsidR="00427C0A">
        <w:t xml:space="preserve">tuning curve </w:t>
      </w:r>
      <w:r w:rsidR="00B14018">
        <w:t>of the neuron</w:t>
      </w:r>
      <w:r w:rsidR="004435A2">
        <w:t xml:space="preserve"> shift</w:t>
      </w:r>
      <w:r w:rsidR="00427C0A">
        <w:t>s over time</w:t>
      </w:r>
      <w:r w:rsidR="004435A2">
        <w:t>, with the</w:t>
      </w:r>
      <w:r w:rsidR="00427C0A">
        <w:t xml:space="preserve"> preferred stimulus orientation changing and the</w:t>
      </w:r>
      <w:r w:rsidR="004435A2">
        <w:t xml:space="preserve"> response amplitude increasing. (B) </w:t>
      </w:r>
      <w:r w:rsidR="00427C0A">
        <w:t>At the same time, t</w:t>
      </w:r>
      <w:r w:rsidR="004435A2">
        <w:t xml:space="preserve">he </w:t>
      </w:r>
      <w:r w:rsidR="00427C0A">
        <w:t>variability in spiking</w:t>
      </w:r>
      <w:r w:rsidR="007648AE">
        <w:t xml:space="preserve"> changes from </w:t>
      </w:r>
      <w:r w:rsidR="00427C0A">
        <w:t xml:space="preserve">being </w:t>
      </w:r>
      <w:r w:rsidR="007648AE">
        <w:t>over-dispers</w:t>
      </w:r>
      <w:r w:rsidR="00427C0A">
        <w:t>ed relative to a Poisson distribution</w:t>
      </w:r>
      <w:r w:rsidR="007648AE">
        <w:t xml:space="preserve"> to under-dispers</w:t>
      </w:r>
      <w:r w:rsidR="00427C0A">
        <w:t>e</w:t>
      </w:r>
      <w:r w:rsidR="00427C0A">
        <w:rPr>
          <w:lang w:eastAsia="zh-CN"/>
        </w:rPr>
        <w:t>d</w:t>
      </w:r>
      <w:r w:rsidR="007648AE">
        <w:rPr>
          <w:lang w:eastAsia="zh-CN"/>
        </w:rPr>
        <w:t>. This leads to a decreasing Fano factor from 1.94 to 0.38</w:t>
      </w:r>
      <w:r w:rsidR="000C7F82">
        <w:rPr>
          <w:lang w:eastAsia="zh-CN"/>
        </w:rPr>
        <w:t xml:space="preserve"> overall</w:t>
      </w:r>
      <w:r w:rsidR="007648AE">
        <w:rPr>
          <w:lang w:eastAsia="zh-CN"/>
        </w:rPr>
        <w:t xml:space="preserve">. (C) </w:t>
      </w:r>
      <w:r w:rsidR="00E86BEB">
        <w:rPr>
          <w:lang w:eastAsia="zh-CN"/>
        </w:rPr>
        <w:t xml:space="preserve">To illustrate the </w:t>
      </w:r>
      <w:proofErr w:type="gramStart"/>
      <w:r w:rsidR="00E86BEB">
        <w:rPr>
          <w:lang w:eastAsia="zh-CN"/>
        </w:rPr>
        <w:t>shifts</w:t>
      </w:r>
      <w:proofErr w:type="gramEnd"/>
      <w:r w:rsidR="00E86BEB">
        <w:rPr>
          <w:lang w:eastAsia="zh-CN"/>
        </w:rPr>
        <w:t xml:space="preserve"> we show the tuning curve at two time points: Trial 20</w:t>
      </w:r>
      <w:r w:rsidR="00946BEA">
        <w:rPr>
          <w:lang w:eastAsia="zh-CN"/>
        </w:rPr>
        <w:t xml:space="preserve"> (blue) and</w:t>
      </w:r>
      <w:r w:rsidR="00E86BEB">
        <w:rPr>
          <w:lang w:eastAsia="zh-CN"/>
        </w:rPr>
        <w:t xml:space="preserve"> Trial</w:t>
      </w:r>
      <w:r w:rsidR="00946BEA">
        <w:rPr>
          <w:lang w:eastAsia="zh-CN"/>
        </w:rPr>
        <w:t xml:space="preserve"> 80 (red).</w:t>
      </w:r>
      <w:r w:rsidR="00E86BEB">
        <w:rPr>
          <w:lang w:eastAsia="zh-CN"/>
        </w:rPr>
        <w:t xml:space="preserve"> Dots denote… Dashed lines denote… and solid lines denote…</w:t>
      </w:r>
      <w:r w:rsidR="00946BEA">
        <w:rPr>
          <w:lang w:eastAsia="zh-CN"/>
        </w:rPr>
        <w:t xml:space="preserve"> (D)</w:t>
      </w:r>
      <w:r w:rsidR="00E86BEB">
        <w:rPr>
          <w:lang w:eastAsia="zh-CN"/>
        </w:rPr>
        <w:t xml:space="preserve"> To illustrate the shift in dispersion over time we show the true (solid) and estimated (dashed) Fano Factor for two specific stimuli as a function of time. The dispersion for the initial preferred orientation </w:t>
      </w:r>
      <w:r w:rsidR="00D00AE7">
        <w:rPr>
          <w:lang w:eastAsia="zh-CN"/>
        </w:rPr>
        <w:t>is shown in cyan, while the dispersion for the final preferred orientation is shown in yellow.</w:t>
      </w:r>
    </w:p>
    <w:p w14:paraId="68EE28F8" w14:textId="0EFAE8CF" w:rsidR="00E10417" w:rsidRDefault="00E10417" w:rsidP="009A7B80"/>
    <w:p w14:paraId="4AC20A91" w14:textId="0A3A2CE3" w:rsidR="0043029A" w:rsidRDefault="0043029A" w:rsidP="009A7B80"/>
    <w:p w14:paraId="65B2BA0D" w14:textId="3B7AA200" w:rsidR="00F84301" w:rsidRDefault="00997EAF" w:rsidP="009A7B80">
      <w:pPr>
        <w:rPr>
          <w:lang w:eastAsia="zh-CN"/>
        </w:rPr>
      </w:pPr>
      <w:r>
        <w:rPr>
          <w:lang w:eastAsia="zh-CN"/>
        </w:rPr>
        <w:t>The neural responses are nonstationary over time</w:t>
      </w:r>
      <w:r w:rsidR="00F84301">
        <w:rPr>
          <w:lang w:eastAsia="zh-CN"/>
        </w:rPr>
        <w:t xml:space="preserve">, not only in mean but also in variance. There </w:t>
      </w:r>
      <w:proofErr w:type="gramStart"/>
      <w:r w:rsidR="00F84301">
        <w:rPr>
          <w:lang w:eastAsia="zh-CN"/>
        </w:rPr>
        <w:t>is  growing</w:t>
      </w:r>
      <w:proofErr w:type="gramEnd"/>
      <w:r w:rsidR="00F84301">
        <w:rPr>
          <w:lang w:eastAsia="zh-CN"/>
        </w:rPr>
        <w:t xml:space="preserve"> evidence that the neural variability also changes over time, depending on an animal’s alertness or motivation, as well as, the specific stimuli or behavior. </w:t>
      </w:r>
      <w:r w:rsidR="00D00AE7">
        <w:rPr>
          <w:lang w:eastAsia="zh-CN"/>
        </w:rPr>
        <w:t>To track changes in both mean response properties (</w:t>
      </w:r>
      <w:proofErr w:type="gramStart"/>
      <w:r w:rsidR="00D00AE7">
        <w:rPr>
          <w:lang w:eastAsia="zh-CN"/>
        </w:rPr>
        <w:t>e.g.</w:t>
      </w:r>
      <w:proofErr w:type="gramEnd"/>
      <w:r w:rsidR="00D00AE7">
        <w:rPr>
          <w:lang w:eastAsia="zh-CN"/>
        </w:rPr>
        <w:t xml:space="preserve"> tuning) and variability, here we examine a dynamic Conway-Maxwell-Poisson model.</w:t>
      </w:r>
    </w:p>
    <w:p w14:paraId="255D4778" w14:textId="09226D8A" w:rsidR="00F84301" w:rsidRDefault="00F84301" w:rsidP="009A7B80">
      <w:pPr>
        <w:rPr>
          <w:lang w:eastAsia="zh-CN"/>
        </w:rPr>
      </w:pPr>
    </w:p>
    <w:p w14:paraId="15542A93" w14:textId="17A71EDC" w:rsidR="0043029A" w:rsidRDefault="00D00AE7" w:rsidP="009A7B80">
      <w:pPr>
        <w:rPr>
          <w:lang w:eastAsia="zh-CN"/>
        </w:rPr>
      </w:pPr>
      <w:r>
        <w:rPr>
          <w:lang w:eastAsia="zh-CN"/>
        </w:rPr>
        <w:t>To illustrate how the CMP-DGLM can track both time-varying mean and dispersion, h</w:t>
      </w:r>
      <w:r w:rsidR="003154D7">
        <w:rPr>
          <w:lang w:eastAsia="zh-CN"/>
        </w:rPr>
        <w:t xml:space="preserve">ere we simulated a neuron with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3C1FC7">
        <w:rPr>
          <w:lang w:eastAsia="zh-CN"/>
        </w:rPr>
        <w:t>The response amplitude also increases along the time at the same time (panel A and C in Figure 1). Meanwhile, the dispersion pattern also changes from over-dispersion to under-dispersion</w:t>
      </w:r>
      <w:r w:rsidR="000C7F82">
        <w:rPr>
          <w:lang w:eastAsia="zh-CN"/>
        </w:rPr>
        <w:t xml:space="preserve">. </w:t>
      </w:r>
      <w:r w:rsidR="00AE4031">
        <w:rPr>
          <w:lang w:eastAsia="zh-CN"/>
        </w:rPr>
        <w:t xml:space="preserve">We then fitted </w:t>
      </w:r>
      <w:r w:rsidR="00AE4031">
        <w:rPr>
          <w:lang w:eastAsia="zh-CN"/>
        </w:rPr>
        <w:lastRenderedPageBreak/>
        <w:t>the simulated data, with</w:t>
      </w:r>
      <w:r w:rsidR="00755C62">
        <w:rPr>
          <w:lang w:eastAsia="zh-CN"/>
        </w:rPr>
        <w:t xml:space="preserve"> the same generated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AE4031">
        <w:t xml:space="preserve"> be 10-knots cubic spline basis expansion of the orientation</w:t>
      </w:r>
      <w:r w:rsidR="00755C6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at trial </w:t>
      </w:r>
      <m:oMath>
        <m:r>
          <w:rPr>
            <w:rFonts w:ascii="Cambria Math" w:hAnsi="Cambria Math"/>
          </w:rPr>
          <m:t>t</m:t>
        </m:r>
      </m:oMath>
      <w:r w:rsidR="00755C62">
        <w:t>. The panel C and D in figure 1 show the fitting results for the selected slices.</w:t>
      </w:r>
    </w:p>
    <w:p w14:paraId="19B9BED2" w14:textId="77777777" w:rsidR="00D00AE7" w:rsidRDefault="00D00AE7" w:rsidP="009A7B80"/>
    <w:p w14:paraId="7E0EE10C" w14:textId="7E994753" w:rsidR="00D00308" w:rsidRDefault="00D71989" w:rsidP="009A7B80">
      <w:r>
        <w:t>By using CMP observations, rather than Poisson or NB observations, the Fano Factor can be both &lt;1 and &gt;1. Since t</w:t>
      </w:r>
      <w:r w:rsidR="00D00AE7">
        <w:t>he</w:t>
      </w:r>
      <w:r>
        <w:t>se</w:t>
      </w:r>
      <w:r w:rsidR="00D00AE7">
        <w:t xml:space="preserve"> fits are model-based</w:t>
      </w:r>
      <w:r>
        <w:t>… we avoid some technical difficulties with previous approaches to estimating dispersion directly (</w:t>
      </w:r>
      <w:proofErr w:type="gramStart"/>
      <w:r>
        <w:t>e.g.</w:t>
      </w:r>
      <w:proofErr w:type="gramEnd"/>
      <w:r>
        <w:t xml:space="preserve"> mean-matching from Churchland et al. Nat Neuro).</w:t>
      </w:r>
    </w:p>
    <w:p w14:paraId="775837F2" w14:textId="77777777" w:rsidR="00FF29E0" w:rsidRDefault="00FF29E0" w:rsidP="009A7B80"/>
    <w:p w14:paraId="6EB65909" w14:textId="2A5DF1F3" w:rsidR="00D62B20" w:rsidRDefault="00D62B20" w:rsidP="009A7B80"/>
    <w:p w14:paraId="7117D2D6" w14:textId="25A2BDD1" w:rsidR="00D62B20" w:rsidRDefault="00D62B20" w:rsidP="009A7B80"/>
    <w:p w14:paraId="6F58AE8C" w14:textId="16F61E8E" w:rsidR="00D62B20" w:rsidRDefault="00D62B20" w:rsidP="00B70F6E">
      <w:pPr>
        <w:pStyle w:val="Heading2"/>
      </w:pPr>
      <w:r>
        <w:t>Simulation</w:t>
      </w:r>
    </w:p>
    <w:p w14:paraId="3BACD6E5" w14:textId="06CA056B" w:rsidR="00D62B20" w:rsidRDefault="00D62B20" w:rsidP="009A7B80"/>
    <w:p w14:paraId="0F3E8183" w14:textId="311B3A40" w:rsidR="0082447E" w:rsidRDefault="0082447E" w:rsidP="009A7B80">
      <w:r>
        <w:t>Ideas…</w:t>
      </w:r>
    </w:p>
    <w:p w14:paraId="7C9668B6" w14:textId="1340B78C" w:rsidR="0082447E" w:rsidRDefault="0082447E" w:rsidP="0082447E">
      <w:pPr>
        <w:pStyle w:val="ListParagraph"/>
        <w:numPr>
          <w:ilvl w:val="0"/>
          <w:numId w:val="3"/>
        </w:numPr>
      </w:pPr>
      <w:r>
        <w:t>Q determines the timescales in the state estimates… we can’t track arbitrarily fast changes. Changes in dispersion are somewhat hard to track.</w:t>
      </w:r>
    </w:p>
    <w:p w14:paraId="22AD7D5F" w14:textId="416EAAB9" w:rsidR="0082447E" w:rsidRDefault="00332EEB" w:rsidP="00102D28">
      <w:pPr>
        <w:pStyle w:val="ListParagraph"/>
        <w:numPr>
          <w:ilvl w:val="0"/>
          <w:numId w:val="3"/>
        </w:numPr>
      </w:pPr>
      <w:r>
        <w:t xml:space="preserve">(Fig 2) </w:t>
      </w:r>
      <w:r w:rsidR="0082447E">
        <w:t>Practical issue – most neuroscientists only look at the mean, but you could imagine the dispersion changing while the mean is constant</w:t>
      </w:r>
      <w:r w:rsidR="0034545D">
        <w:t xml:space="preserve">… (Scott … Pillow </w:t>
      </w:r>
      <w:proofErr w:type="spellStart"/>
      <w:r w:rsidR="0034545D">
        <w:t>Neurips</w:t>
      </w:r>
      <w:proofErr w:type="spellEnd"/>
      <w:r w:rsidR="0034545D">
        <w:t xml:space="preserve"> – NB-LDS constant dispersion param?).  Also illustrate how CMP-DGLM can track over- and under-dispersion.</w:t>
      </w:r>
    </w:p>
    <w:p w14:paraId="4D98586B" w14:textId="34F7FA4F" w:rsidR="004A2188" w:rsidRDefault="004A2188" w:rsidP="004A2188"/>
    <w:p w14:paraId="284A7CC5" w14:textId="0966D838" w:rsidR="004A2188" w:rsidRDefault="009F22EC" w:rsidP="004A2188">
      <w:r>
        <w:rPr>
          <w:noProof/>
        </w:rPr>
        <w:drawing>
          <wp:inline distT="0" distB="0" distL="0" distR="0" wp14:anchorId="354F1886" wp14:editId="3C28EF08">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p w14:paraId="719E75A5" w14:textId="0A720509" w:rsidR="004A2188" w:rsidRDefault="004A2188" w:rsidP="004A2188">
      <w:r>
        <w:t>Figure 2.</w:t>
      </w:r>
      <w:r w:rsidR="002B0AB7">
        <w:t xml:space="preserve"> The mean firing rate is controlled to be constant across the trial, but the Fano Factor varies.</w:t>
      </w:r>
    </w:p>
    <w:p w14:paraId="0DC6F515" w14:textId="7D31B750" w:rsidR="004A2188" w:rsidRDefault="004A2188" w:rsidP="004A2188"/>
    <w:p w14:paraId="77526D3F" w14:textId="30360D63" w:rsidR="004A2188" w:rsidRDefault="004A2188" w:rsidP="004A2188"/>
    <w:p w14:paraId="24AC606A" w14:textId="1E90B0EB" w:rsidR="004A2188" w:rsidRDefault="004A2188" w:rsidP="004A2188"/>
    <w:p w14:paraId="2FDFF4A0" w14:textId="77777777" w:rsidR="004A2188" w:rsidRDefault="004A2188" w:rsidP="0076109C"/>
    <w:p w14:paraId="253A3BD6" w14:textId="367F8A45" w:rsidR="00941AE9" w:rsidRDefault="009F22EC" w:rsidP="009A7B80">
      <w:pPr>
        <w:rPr>
          <w:lang w:eastAsia="zh-CN"/>
        </w:rPr>
      </w:pPr>
      <w:r>
        <w:rPr>
          <w:noProof/>
        </w:rPr>
        <w:lastRenderedPageBreak/>
        <w:drawing>
          <wp:inline distT="0" distB="0" distL="0" distR="0" wp14:anchorId="7DB9D274" wp14:editId="68C81A36">
            <wp:extent cx="6400800" cy="2035175"/>
            <wp:effectExtent l="0" t="0" r="0" b="3175"/>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035175"/>
                    </a:xfrm>
                    <a:prstGeom prst="rect">
                      <a:avLst/>
                    </a:prstGeom>
                    <a:noFill/>
                    <a:ln>
                      <a:noFill/>
                    </a:ln>
                  </pic:spPr>
                </pic:pic>
              </a:graphicData>
            </a:graphic>
          </wp:inline>
        </w:drawing>
      </w:r>
    </w:p>
    <w:p w14:paraId="5D5156DE" w14:textId="78522BB8" w:rsidR="00941AE9" w:rsidRDefault="004A2188" w:rsidP="009A7B80">
      <w:pPr>
        <w:rPr>
          <w:lang w:eastAsia="zh-CN"/>
        </w:rPr>
      </w:pPr>
      <w:r>
        <w:rPr>
          <w:lang w:eastAsia="zh-CN"/>
        </w:rPr>
        <w:t xml:space="preserve">Figure </w:t>
      </w:r>
      <w:proofErr w:type="gramStart"/>
      <w:r>
        <w:rPr>
          <w:lang w:eastAsia="zh-CN"/>
        </w:rPr>
        <w:t>3.The</w:t>
      </w:r>
      <w:proofErr w:type="gramEnd"/>
      <w:r>
        <w:rPr>
          <w:lang w:eastAsia="zh-CN"/>
        </w:rPr>
        <w:t xml:space="preserve"> over-dispersed data is generated by dynamic CMP, with 2 knots modeling </w:t>
      </w:r>
      <m:oMath>
        <m:r>
          <w:rPr>
            <w:rFonts w:ascii="Cambria Math" w:hAnsi="Cambria Math"/>
            <w:lang w:eastAsia="zh-CN"/>
          </w:rPr>
          <m:t>λ</m:t>
        </m:r>
      </m:oMath>
      <w:r>
        <w:rPr>
          <w:lang w:eastAsia="zh-CN"/>
        </w:rPr>
        <w:t xml:space="preserve"> and keep </w:t>
      </w:r>
      <m:oMath>
        <m:r>
          <w:rPr>
            <w:rFonts w:ascii="Cambria Math" w:hAnsi="Cambria Math"/>
            <w:lang w:eastAsia="zh-CN"/>
          </w:rPr>
          <m:t>ν=0.1</m:t>
        </m:r>
      </m:oMath>
      <w:r>
        <w:rPr>
          <w:lang w:eastAsia="zh-CN"/>
        </w:rPr>
        <w:t xml:space="preserve"> across the trial. After holding 80% data out in the speckled pattern, we fit dynamic CMP and dynamic Poisson models. (A) The estimations are different. </w:t>
      </w:r>
      <w:r w:rsidR="00F179A9">
        <w:rPr>
          <w:lang w:eastAsia="zh-CN"/>
        </w:rPr>
        <w:t>In this case, the</w:t>
      </w:r>
      <w:r w:rsidR="002B0AB7">
        <w:rPr>
          <w:lang w:eastAsia="zh-CN"/>
        </w:rPr>
        <w:t xml:space="preserve"> estimated place field in dynamic CMP is better (</w:t>
      </w:r>
      <w:r w:rsidR="002B0AB7" w:rsidRPr="0076109C">
        <w:rPr>
          <w:color w:val="FF0000"/>
          <w:lang w:eastAsia="zh-CN"/>
        </w:rPr>
        <w:t>it’s very anecdotal, just for this seed</w:t>
      </w:r>
      <w:r w:rsidR="002B0AB7">
        <w:rPr>
          <w:lang w:eastAsia="zh-CN"/>
        </w:rPr>
        <w:t>). (B) When evaluating the max response in each trial, the dynamic Poisson estimates are biased (underestimated</w:t>
      </w:r>
      <w:proofErr w:type="gramStart"/>
      <w:r w:rsidR="002B0AB7">
        <w:rPr>
          <w:lang w:eastAsia="zh-CN"/>
        </w:rPr>
        <w:t>)</w:t>
      </w:r>
      <w:proofErr w:type="gramEnd"/>
      <w:r w:rsidR="002B0AB7">
        <w:rPr>
          <w:lang w:eastAsia="zh-CN"/>
        </w:rPr>
        <w:t xml:space="preserve"> and the estimation error is also underestimated. The solid line gives the MAP estimates of mean firing rate, and the dashed lines show one standard deviations from MAP. The standard error of dynamic Poisson is calculated as in appendix, using the truncated summation.</w:t>
      </w:r>
    </w:p>
    <w:p w14:paraId="03642D68" w14:textId="59B7D506" w:rsidR="009F22EC" w:rsidRDefault="009F22EC" w:rsidP="009A7B80">
      <w:pPr>
        <w:rPr>
          <w:lang w:eastAsia="zh-CN"/>
        </w:rPr>
      </w:pPr>
    </w:p>
    <w:p w14:paraId="5FF6C110" w14:textId="5283D016" w:rsidR="009F22EC" w:rsidRDefault="009F22EC" w:rsidP="009F22EC">
      <w:pPr>
        <w:rPr>
          <w:lang w:eastAsia="zh-CN"/>
        </w:rPr>
      </w:pPr>
      <w:proofErr w:type="spellStart"/>
      <w:proofErr w:type="gramStart"/>
      <w:r>
        <w:rPr>
          <w:lang w:eastAsia="zh-CN"/>
        </w:rPr>
        <w:t>nanmean</w:t>
      </w:r>
      <w:proofErr w:type="spellEnd"/>
      <w:r>
        <w:rPr>
          <w:lang w:eastAsia="zh-CN"/>
        </w:rPr>
        <w:t>(</w:t>
      </w:r>
      <w:proofErr w:type="gramEnd"/>
      <w:r>
        <w:rPr>
          <w:lang w:eastAsia="zh-CN"/>
        </w:rPr>
        <w:t>(</w:t>
      </w:r>
      <w:proofErr w:type="spellStart"/>
      <w:r>
        <w:rPr>
          <w:lang w:eastAsia="zh-CN"/>
        </w:rPr>
        <w:t>CMP_mean_fit_trans</w:t>
      </w:r>
      <w:proofErr w:type="spellEnd"/>
      <w:r>
        <w:rPr>
          <w:lang w:eastAsia="zh-CN"/>
        </w:rPr>
        <w:t xml:space="preserve"> - </w:t>
      </w:r>
      <w:proofErr w:type="spellStart"/>
      <w:r>
        <w:rPr>
          <w:lang w:eastAsia="zh-CN"/>
        </w:rPr>
        <w:t>spk_test</w:t>
      </w:r>
      <w:proofErr w:type="spellEnd"/>
      <w:r>
        <w:rPr>
          <w:lang w:eastAsia="zh-CN"/>
        </w:rPr>
        <w:t xml:space="preserve">).^2, 'all') = </w:t>
      </w:r>
      <w:r w:rsidRPr="009F22EC">
        <w:rPr>
          <w:lang w:eastAsia="zh-CN"/>
        </w:rPr>
        <w:t>5.2135</w:t>
      </w:r>
    </w:p>
    <w:p w14:paraId="7C741E18" w14:textId="5637D68D" w:rsidR="009F22EC" w:rsidRDefault="009F22EC" w:rsidP="009F22EC">
      <w:pPr>
        <w:rPr>
          <w:lang w:eastAsia="zh-CN"/>
        </w:rPr>
      </w:pPr>
      <w:proofErr w:type="spellStart"/>
      <w:proofErr w:type="gramStart"/>
      <w:r>
        <w:rPr>
          <w:lang w:eastAsia="zh-CN"/>
        </w:rPr>
        <w:t>nanmean</w:t>
      </w:r>
      <w:proofErr w:type="spellEnd"/>
      <w:r>
        <w:rPr>
          <w:lang w:eastAsia="zh-CN"/>
        </w:rPr>
        <w:t>(</w:t>
      </w:r>
      <w:proofErr w:type="gramEnd"/>
      <w:r>
        <w:rPr>
          <w:lang w:eastAsia="zh-CN"/>
        </w:rPr>
        <w:t>(</w:t>
      </w:r>
      <w:proofErr w:type="spellStart"/>
      <w:r>
        <w:rPr>
          <w:lang w:eastAsia="zh-CN"/>
        </w:rPr>
        <w:t>POI_mean_fit_trans</w:t>
      </w:r>
      <w:proofErr w:type="spellEnd"/>
      <w:r>
        <w:rPr>
          <w:lang w:eastAsia="zh-CN"/>
        </w:rPr>
        <w:t xml:space="preserve"> - </w:t>
      </w:r>
      <w:proofErr w:type="spellStart"/>
      <w:r>
        <w:rPr>
          <w:lang w:eastAsia="zh-CN"/>
        </w:rPr>
        <w:t>spk_test</w:t>
      </w:r>
      <w:proofErr w:type="spellEnd"/>
      <w:r>
        <w:rPr>
          <w:lang w:eastAsia="zh-CN"/>
        </w:rPr>
        <w:t xml:space="preserve">).^2, 'all') = </w:t>
      </w:r>
      <w:r w:rsidRPr="009F22EC">
        <w:rPr>
          <w:lang w:eastAsia="zh-CN"/>
        </w:rPr>
        <w:t>5.3114</w:t>
      </w:r>
    </w:p>
    <w:p w14:paraId="35EE6F33" w14:textId="77777777" w:rsidR="009F22EC" w:rsidRDefault="009F22EC" w:rsidP="009A7B80">
      <w:pPr>
        <w:rPr>
          <w:lang w:eastAsia="zh-CN"/>
        </w:rPr>
      </w:pPr>
    </w:p>
    <w:p w14:paraId="37FFDCC3" w14:textId="77777777" w:rsidR="00A44BE0" w:rsidRDefault="00A44BE0" w:rsidP="009A7B80"/>
    <w:p w14:paraId="5ACD699E" w14:textId="15A80561" w:rsidR="0057550F" w:rsidRDefault="0057550F" w:rsidP="009A7B80"/>
    <w:p w14:paraId="69E329BC" w14:textId="77777777" w:rsidR="0057550F" w:rsidRDefault="0057550F" w:rsidP="009A7B80"/>
    <w:p w14:paraId="01418B63" w14:textId="49CE0BB9" w:rsidR="00D62B20" w:rsidRDefault="00D62B20" w:rsidP="00B70F6E">
      <w:pPr>
        <w:pStyle w:val="Heading2"/>
      </w:pPr>
      <w:r>
        <w:t>Application</w:t>
      </w:r>
    </w:p>
    <w:p w14:paraId="00A4A023" w14:textId="2B9B491D" w:rsidR="00A02EEB" w:rsidRDefault="00A02EEB" w:rsidP="00A02EEB">
      <w:r>
        <w:t>We next applied our method to two datasets: 1) Utah array extracellular recordings of visually evoked activity from anesthetized macaque primary visual cortex (referred as the V1 dataset), and 2) recordings from different rat hippocampal regions while the rat was performing linear maze task (referred as the HC data).</w:t>
      </w:r>
    </w:p>
    <w:p w14:paraId="0172E1D2" w14:textId="6AFCA0DE" w:rsidR="00A02EEB" w:rsidRDefault="00A02EEB" w:rsidP="00A02EEB"/>
    <w:p w14:paraId="78B45F87" w14:textId="77777777" w:rsidR="00A02EEB" w:rsidRPr="00A02EEB" w:rsidRDefault="00A02EEB" w:rsidP="0076109C"/>
    <w:p w14:paraId="57C4E387" w14:textId="7E0E2973" w:rsidR="00D62B20" w:rsidRDefault="003C3470" w:rsidP="009A7B80">
      <w:r>
        <w:t>V1 data</w:t>
      </w:r>
    </w:p>
    <w:p w14:paraId="7175640D" w14:textId="5180DACC" w:rsidR="003F3B77" w:rsidRDefault="003F3B77" w:rsidP="009A7B80">
      <w:r>
        <w:t xml:space="preserve">In the V1 dataset </w:t>
      </w:r>
      <w:r>
        <w:fldChar w:fldCharType="begin" w:fldLock="1"/>
      </w:r>
      <w:r>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the macaque monkeys were anesthetized by a continuous intravenous infusion of </w:t>
      </w:r>
      <w:proofErr w:type="spellStart"/>
      <w:r>
        <w:t>sufentanil</w:t>
      </w:r>
      <w:proofErr w:type="spellEnd"/>
      <w:r>
        <w:t xml:space="preserve"> citrate. To minimize eye movements, the animals were paralyzed with a continuous intravenous infusion of vecuronium bromide (0.1 mg/kg/h). The neural activities were recorded by “Utah” array. The waveform</w:t>
      </w:r>
      <w:r w:rsidR="00A03B94">
        <w:t xml:space="preserve"> segments were sorted by hand with modified competitive mixture decomposition methods. (Cite </w:t>
      </w:r>
      <w:proofErr w:type="spellStart"/>
      <w:r w:rsidR="00A03B94">
        <w:t>Shoham</w:t>
      </w:r>
      <w:proofErr w:type="spellEnd"/>
      <w:r w:rsidR="00A03B94">
        <w:t xml:space="preserve"> et al, 2003).</w:t>
      </w:r>
    </w:p>
    <w:p w14:paraId="70307DE9" w14:textId="77777777" w:rsidR="00A03B94" w:rsidRDefault="00A03B94" w:rsidP="009A7B80"/>
    <w:p w14:paraId="1D1FD925" w14:textId="77777777" w:rsidR="00A03B94" w:rsidRDefault="00A03B94" w:rsidP="009A7B80">
      <w:r>
        <w:lastRenderedPageBreak/>
        <w:t xml:space="preserve">We use the data when presenting a movie of sinusoidal gratings with ~100 different drift directions (300ms each, 30s movie in total). The trial was replicated 120 times. </w:t>
      </w:r>
      <w:r w:rsidRPr="006E61ED">
        <w:t>For further details on how the data were obtained,</w:t>
      </w:r>
      <w:r>
        <w:t xml:space="preserve"> see </w:t>
      </w:r>
      <w:r>
        <w:fldChar w:fldCharType="begin" w:fldLock="1"/>
      </w:r>
      <w:r>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Pr>
          <w:rFonts w:ascii="Cambria Math" w:hAnsi="Cambria Math" w:cs="Cambria Math"/>
        </w:rPr>
        <w:instrText>∼</w:instrText>
      </w:r>
      <w:r>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fldChar w:fldCharType="separate"/>
      </w:r>
      <w:r w:rsidRPr="006E61ED">
        <w:rPr>
          <w:noProof/>
        </w:rPr>
        <w:t>(Kelly et al. 2010; Smith and Kohn 2008)</w:t>
      </w:r>
      <w:r>
        <w:fldChar w:fldCharType="end"/>
      </w:r>
      <w:r>
        <w:t xml:space="preserve">. </w:t>
      </w:r>
    </w:p>
    <w:p w14:paraId="34EAFC4C" w14:textId="77777777" w:rsidR="00A03B94" w:rsidRDefault="00A03B94" w:rsidP="009A7B80"/>
    <w:p w14:paraId="00591E10" w14:textId="33E8E6AC" w:rsidR="00A02EEB" w:rsidRDefault="00A03B94" w:rsidP="009A7B80">
      <w:r>
        <w:t>In this analysis, we set bin size to be 0.3s</w:t>
      </w:r>
      <w:r w:rsidR="00606001">
        <w:t xml:space="preserve">, but ignoring the spike counts for the first 0.05s </w:t>
      </w:r>
      <w:r w:rsidR="001522A4">
        <w:t xml:space="preserve">for each bin to […?]. </w:t>
      </w:r>
      <w:r>
        <w:t xml:space="preserve">Considering the sequential measurement effect, we analyze the data with single neuron input. </w:t>
      </w:r>
      <w:r w:rsidR="00A02EEB">
        <w:t xml:space="preserve">The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A02EE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A02EEB">
        <w:t xml:space="preserve"> are circular cubic spline basis expansion of the grating directions. The basis number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A02EEB">
        <w:t xml:space="preserve"> is 5, while it varies </w:t>
      </w:r>
      <w:r w:rsidR="000F7FB1">
        <w:t>between</w:t>
      </w:r>
      <w:r w:rsidR="00A02EEB">
        <w:t xml:space="preserve"> </w:t>
      </w:r>
      <w:r w:rsidR="000F7FB1">
        <w:t>1</w:t>
      </w:r>
      <w:r w:rsidR="00A02EEB">
        <w:t xml:space="preserve"> </w:t>
      </w:r>
      <w:r w:rsidR="000F7FB1">
        <w:t>and</w:t>
      </w:r>
      <w:r w:rsidR="00A02EEB">
        <w:t xml:space="preserve"> </w:t>
      </w:r>
      <w:r w:rsidR="000F7FB1">
        <w:t>3 for model comparisons.</w:t>
      </w:r>
    </w:p>
    <w:p w14:paraId="4BB4FFC0" w14:textId="7F21F628" w:rsidR="00A02EEB" w:rsidRDefault="00F6078C" w:rsidP="009A7B80">
      <w:r>
        <w:rPr>
          <w:noProof/>
        </w:rPr>
        <w:drawing>
          <wp:inline distT="0" distB="0" distL="0" distR="0" wp14:anchorId="7AB93E94" wp14:editId="708549D7">
            <wp:extent cx="6394450" cy="56896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4450" cy="5689600"/>
                    </a:xfrm>
                    <a:prstGeom prst="rect">
                      <a:avLst/>
                    </a:prstGeom>
                    <a:noFill/>
                    <a:ln>
                      <a:noFill/>
                    </a:ln>
                  </pic:spPr>
                </pic:pic>
              </a:graphicData>
            </a:graphic>
          </wp:inline>
        </w:drawing>
      </w:r>
    </w:p>
    <w:p w14:paraId="1F7E605A" w14:textId="77777777" w:rsidR="00D1093F" w:rsidRDefault="004B632A" w:rsidP="009A7B80">
      <w:pPr>
        <w:rPr>
          <w:lang w:eastAsia="zh-CN"/>
        </w:rPr>
      </w:pPr>
      <w:r>
        <w:t xml:space="preserve">Figure 4. </w:t>
      </w:r>
      <w:r w:rsidR="00471D98">
        <w:rPr>
          <w:lang w:eastAsia="zh-CN"/>
        </w:rPr>
        <w:t xml:space="preserve">Fit the data with 5 circular </w:t>
      </w:r>
      <w:proofErr w:type="gramStart"/>
      <w:r w:rsidR="00471D98">
        <w:rPr>
          <w:lang w:eastAsia="zh-CN"/>
        </w:rPr>
        <w:t>basis</w:t>
      </w:r>
      <w:proofErr w:type="gramEnd"/>
      <w:r w:rsidR="00471D98">
        <w:rPr>
          <w:lang w:eastAsia="zh-CN"/>
        </w:rPr>
        <w:t xml:space="preserve"> for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sidR="00471D98">
        <w:rPr>
          <w:lang w:eastAsia="zh-CN"/>
        </w:rPr>
        <w:t xml:space="preserve"> and 3 circular basis for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oMath>
      <w:r w:rsidR="00471D98">
        <w:rPr>
          <w:lang w:eastAsia="zh-CN"/>
        </w:rPr>
        <w:t>. (A) The spiking counts of one neuron from V1 area. Two place field</w:t>
      </w:r>
      <w:r w:rsidR="00DC20E9">
        <w:rPr>
          <w:lang w:eastAsia="zh-CN"/>
        </w:rPr>
        <w:t xml:space="preserve">s (found by max mean of CMP firing rate, </w:t>
      </w:r>
      <w:r w:rsidR="00DC20E9" w:rsidRPr="0076109C">
        <w:rPr>
          <w:color w:val="FF0000"/>
          <w:lang w:eastAsia="zh-CN"/>
        </w:rPr>
        <w:t xml:space="preserve">using mean of spikes is </w:t>
      </w:r>
      <w:r w:rsidR="00255F93" w:rsidRPr="0076109C">
        <w:rPr>
          <w:color w:val="FF0000"/>
          <w:lang w:eastAsia="zh-CN"/>
        </w:rPr>
        <w:t>gives weird orientation</w:t>
      </w:r>
      <w:r w:rsidR="00DC20E9">
        <w:rPr>
          <w:lang w:eastAsia="zh-CN"/>
        </w:rPr>
        <w:t>) were marked by dashed lines. The fitted results of using all and half data (hold out in the speckled pattern). (C) The observed Fano factors</w:t>
      </w:r>
      <w:r w:rsidR="00697C64">
        <w:rPr>
          <w:lang w:eastAsia="zh-CN"/>
        </w:rPr>
        <w:t>,</w:t>
      </w:r>
      <w:r w:rsidR="00DC20E9">
        <w:rPr>
          <w:lang w:eastAsia="zh-CN"/>
        </w:rPr>
        <w:t xml:space="preserve"> </w:t>
      </w:r>
      <w:r w:rsidR="00697C64">
        <w:rPr>
          <w:lang w:eastAsia="zh-CN"/>
        </w:rPr>
        <w:t>averaging by a 15-step sliding window,</w:t>
      </w:r>
      <w:r w:rsidR="00DC20E9">
        <w:rPr>
          <w:lang w:eastAsia="zh-CN"/>
        </w:rPr>
        <w:t xml:space="preserve"> </w:t>
      </w:r>
      <w:r w:rsidR="00697C64">
        <w:rPr>
          <w:lang w:eastAsia="zh-CN"/>
        </w:rPr>
        <w:t xml:space="preserve">of </w:t>
      </w:r>
      <w:r w:rsidR="00DC20E9">
        <w:rPr>
          <w:lang w:eastAsia="zh-CN"/>
        </w:rPr>
        <w:lastRenderedPageBreak/>
        <w:t>two place fields</w:t>
      </w:r>
      <w:r w:rsidR="00CC25AF">
        <w:rPr>
          <w:lang w:eastAsia="zh-CN"/>
        </w:rPr>
        <w:t>, overlaid by fitted results</w:t>
      </w:r>
      <w:r w:rsidR="00697C64">
        <w:rPr>
          <w:lang w:eastAsia="zh-CN"/>
        </w:rPr>
        <w:t xml:space="preserve"> using all and half data. The dashed are obtained by Bayes boosting. (D) We further compare the performance of different</w:t>
      </w:r>
      <w:r w:rsidR="00D1093F">
        <w:rPr>
          <w:lang w:eastAsia="zh-CN"/>
        </w:rPr>
        <w:t xml:space="preserve"> (7)</w:t>
      </w:r>
      <w:r w:rsidR="00697C64">
        <w:rPr>
          <w:lang w:eastAsia="zh-CN"/>
        </w:rPr>
        <w:t xml:space="preserve"> models</w:t>
      </w:r>
      <w:r w:rsidR="002179B0">
        <w:rPr>
          <w:lang w:eastAsia="zh-CN"/>
        </w:rPr>
        <w:t xml:space="preserve"> for 74 neurons from V1 area.</w:t>
      </w:r>
    </w:p>
    <w:p w14:paraId="54ED4FFF" w14:textId="723CB9CF" w:rsidR="004B632A" w:rsidRDefault="00BD35A0" w:rsidP="00BD35A0">
      <w:pPr>
        <w:rPr>
          <w:lang w:eastAsia="zh-CN"/>
        </w:rPr>
      </w:pPr>
      <w:r>
        <w:rPr>
          <w:lang w:eastAsia="zh-CN"/>
        </w:rPr>
        <w:t>In these models, 5 are dynamical</w:t>
      </w:r>
      <w:r w:rsidR="00B31872">
        <w:rPr>
          <w:lang w:eastAsia="zh-CN"/>
        </w:rPr>
        <w:t xml:space="preserve"> and the remaining 3 are static. The training and test log-likelihood per spike, with respect to the homogeneous static Poisson model for all neurons are shown in grey lines. The solid orange lines show the </w:t>
      </w:r>
      <w:proofErr w:type="gramStart"/>
      <w:r w:rsidR="00B31872">
        <w:rPr>
          <w:lang w:eastAsia="zh-CN"/>
        </w:rPr>
        <w:t>medians</w:t>
      </w:r>
      <w:proofErr w:type="gramEnd"/>
      <w:r w:rsidR="00B31872">
        <w:rPr>
          <w:lang w:eastAsia="zh-CN"/>
        </w:rPr>
        <w:t xml:space="preserve"> and the dashed lines show the first and third quartiles.</w:t>
      </w:r>
      <w:r>
        <w:rPr>
          <w:lang w:eastAsia="zh-CN"/>
        </w:rPr>
        <w:t xml:space="preserve"> </w:t>
      </w:r>
    </w:p>
    <w:p w14:paraId="129A6530" w14:textId="58B40DBE" w:rsidR="00795C92" w:rsidRDefault="00795C92" w:rsidP="00CC050A">
      <w:pPr>
        <w:jc w:val="left"/>
      </w:pPr>
    </w:p>
    <w:p w14:paraId="667F97D1" w14:textId="618FAB81" w:rsidR="00795C92" w:rsidRDefault="00795C92" w:rsidP="00CC050A">
      <w:pPr>
        <w:jc w:val="left"/>
      </w:pPr>
    </w:p>
    <w:p w14:paraId="64403CA0" w14:textId="77777777" w:rsidR="00795C92" w:rsidRDefault="00795C92" w:rsidP="00CC050A">
      <w:pPr>
        <w:jc w:val="left"/>
      </w:pPr>
    </w:p>
    <w:p w14:paraId="782AC7CB" w14:textId="380CBA06" w:rsidR="003C3470" w:rsidRDefault="003C3470" w:rsidP="009A7B80"/>
    <w:p w14:paraId="5B4937CB" w14:textId="07122AA1" w:rsidR="003C3470" w:rsidRDefault="003C3470" w:rsidP="009A7B80">
      <w:r>
        <w:t>Hippocampus data</w:t>
      </w:r>
    </w:p>
    <w:p w14:paraId="3BAE579E" w14:textId="2F82CB9B" w:rsidR="00844C49" w:rsidRDefault="000F7FB1" w:rsidP="0076109C">
      <w:pPr>
        <w:autoSpaceDE w:val="0"/>
        <w:autoSpaceDN w:val="0"/>
        <w:adjustRightInd w:val="0"/>
        <w:snapToGrid w:val="0"/>
        <w:spacing w:line="240" w:lineRule="auto"/>
        <w:jc w:val="left"/>
      </w:pPr>
      <w:r>
        <w:t>In the HC data</w:t>
      </w:r>
      <w:r w:rsidR="00D70083">
        <w:t>set, the rat was running back and forth along the 250cm linear track.</w:t>
      </w:r>
      <w:r w:rsidR="00B94B85">
        <w:t xml:space="preserve"> The recording </w:t>
      </w:r>
      <w:r w:rsidR="00844C49">
        <w:t xml:space="preserve">holds up to ~66 min. </w:t>
      </w:r>
      <w:r w:rsidR="001522A4">
        <w:t xml:space="preserve">The recorded spikes are further sorted by program </w:t>
      </w:r>
      <w:proofErr w:type="spellStart"/>
      <w:r w:rsidR="001522A4">
        <w:t>KlustaKwick</w:t>
      </w:r>
      <w:proofErr w:type="spellEnd"/>
      <w:r w:rsidR="00E87D30">
        <w:t xml:space="preserve"> (</w:t>
      </w:r>
      <w:hyperlink r:id="rId17" w:history="1">
        <w:r w:rsidR="00E87D30" w:rsidRPr="00B82532">
          <w:rPr>
            <w:rStyle w:val="Hyperlink"/>
            <w:rFonts w:ascii="TimesNewRoman" w:eastAsia="Times New Roman" w:hAnsi="TimesNewRoman" w:cs="TimesNewRoman"/>
            <w:lang w:val="x-none"/>
          </w:rPr>
          <w:t>https://github.com/klustateam/klustakwik</w:t>
        </w:r>
      </w:hyperlink>
      <w:r w:rsidR="00E87D30">
        <w:t xml:space="preserve">) </w:t>
      </w:r>
      <w:r w:rsidR="00E87D30">
        <w:rPr>
          <w:rFonts w:ascii="TimesNewRoman" w:eastAsia="Times New Roman" w:hAnsi="TimesNewRoman" w:cs="TimesNewRoman"/>
          <w:color w:val="000000"/>
          <w:lang w:val="x-none"/>
        </w:rPr>
        <w:t xml:space="preserve">for automatic spike sorting, then by </w:t>
      </w:r>
      <w:proofErr w:type="spellStart"/>
      <w:r w:rsidR="00E87D30">
        <w:rPr>
          <w:rFonts w:ascii="TimesNewRoman" w:eastAsia="Times New Roman" w:hAnsi="TimesNewRoman" w:cs="TimesNewRoman"/>
          <w:color w:val="000000"/>
          <w:lang w:val="x-none"/>
        </w:rPr>
        <w:t>Klusters</w:t>
      </w:r>
      <w:proofErr w:type="spellEnd"/>
      <w:r w:rsidR="00E87D30">
        <w:rPr>
          <w:rFonts w:ascii="TimesNewRoman" w:eastAsia="Times New Roman" w:hAnsi="TimesNewRoman" w:cs="TimesNewRoman"/>
          <w:color w:val="000000"/>
          <w:lang w:val="x-none"/>
        </w:rPr>
        <w:t>, http://klusters.sourceforge.net/ for</w:t>
      </w:r>
      <w:r w:rsidR="00E87D30">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manual adjustment.</w:t>
      </w:r>
      <w:r w:rsidR="00E87D30">
        <w:rPr>
          <w:rFonts w:ascii="TimesNewRoman" w:eastAsia="Times New Roman" w:hAnsi="TimesNewRoman" w:cs="TimesNewRoman"/>
          <w:color w:val="000000"/>
        </w:rPr>
        <w:t xml:space="preserve"> </w:t>
      </w:r>
      <w:r w:rsidR="00844C49">
        <w:t xml:space="preserve">The input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844C49">
        <w:t xml:space="preserve"> are </w:t>
      </w:r>
      <w:r w:rsidR="00AE4031">
        <w:t>1</w:t>
      </w:r>
      <w:r w:rsidR="00F6078C">
        <w:t>2</w:t>
      </w:r>
      <w:r w:rsidR="00AE4031">
        <w:t xml:space="preserve">-knots </w:t>
      </w:r>
      <w:r w:rsidR="00844C49">
        <w:t>cubic spline basis expansion</w:t>
      </w:r>
      <w:r w:rsidR="00AE4031">
        <w:t xml:space="preserve"> of positions</w:t>
      </w:r>
      <w:r w:rsidR="00844C49">
        <w:t xml:space="preserve">, and the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844C49">
        <w:t xml:space="preserve"> for all </w:t>
      </w:r>
      <m:oMath>
        <m:r>
          <w:rPr>
            <w:rFonts w:ascii="Cambria Math" w:hAnsi="Cambria Math"/>
          </w:rPr>
          <m:t>t</m:t>
        </m:r>
      </m:oMath>
      <w:r w:rsidR="00844C49">
        <w:t>.</w:t>
      </w:r>
    </w:p>
    <w:p w14:paraId="0E3A70B1" w14:textId="1686912E" w:rsidR="000F7FB1" w:rsidRDefault="000F7FB1" w:rsidP="009A7B80"/>
    <w:p w14:paraId="437C4CE8" w14:textId="77777777" w:rsidR="000F7FB1" w:rsidRDefault="000F7FB1" w:rsidP="009A7B80"/>
    <w:p w14:paraId="45F2918F" w14:textId="20294BAB" w:rsidR="000A59B2" w:rsidRDefault="00F6078C" w:rsidP="009A7B80">
      <w:r>
        <w:rPr>
          <w:noProof/>
        </w:rPr>
        <w:drawing>
          <wp:inline distT="0" distB="0" distL="0" distR="0" wp14:anchorId="59695319" wp14:editId="16BD02E2">
            <wp:extent cx="6394450" cy="36703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4450" cy="3670300"/>
                    </a:xfrm>
                    <a:prstGeom prst="rect">
                      <a:avLst/>
                    </a:prstGeom>
                    <a:noFill/>
                    <a:ln>
                      <a:noFill/>
                    </a:ln>
                  </pic:spPr>
                </pic:pic>
              </a:graphicData>
            </a:graphic>
          </wp:inline>
        </w:drawing>
      </w:r>
    </w:p>
    <w:p w14:paraId="365549CC" w14:textId="19ED1DF4" w:rsidR="00D80AC1" w:rsidRDefault="00B31872" w:rsidP="009A7B80">
      <w:r>
        <w:t xml:space="preserve">Figure 5. </w:t>
      </w:r>
      <w:r w:rsidR="00EE20E6">
        <w:t xml:space="preserve">(A) Spike counts and fitted mean firing rate. The two place fields are </w:t>
      </w:r>
      <w:proofErr w:type="gramStart"/>
      <w:r w:rsidR="00EE20E6">
        <w:t>direction-specific</w:t>
      </w:r>
      <w:proofErr w:type="gramEnd"/>
      <w:r w:rsidR="00EE20E6">
        <w:t xml:space="preserve">. (B) The log10 of Fano factor for two place fields. The Fano factors are much larger than V1 data, and they are also </w:t>
      </w:r>
      <w:proofErr w:type="gramStart"/>
      <w:r w:rsidR="00EE20E6">
        <w:t>direction-specific</w:t>
      </w:r>
      <w:proofErr w:type="gramEnd"/>
      <w:r w:rsidR="00EE20E6">
        <w:t>.</w:t>
      </w:r>
    </w:p>
    <w:p w14:paraId="7E86FFD8" w14:textId="3A2F89D4" w:rsidR="009A7B80" w:rsidRDefault="009A7B80" w:rsidP="009A7B80"/>
    <w:p w14:paraId="4CC75398" w14:textId="77777777" w:rsidR="009A7B80" w:rsidRPr="009A7B80" w:rsidRDefault="009A7B80" w:rsidP="009A7B80"/>
    <w:p w14:paraId="64BDE397" w14:textId="4C171183" w:rsidR="00A62EA5" w:rsidRDefault="006633E9" w:rsidP="001F6135">
      <w:pPr>
        <w:pStyle w:val="Heading1"/>
        <w:spacing w:line="240" w:lineRule="auto"/>
      </w:pPr>
      <w:r>
        <w:t>Discussion</w:t>
      </w:r>
    </w:p>
    <w:p w14:paraId="7B4B15D1" w14:textId="6B2B8A72" w:rsidR="00A62EA5" w:rsidRDefault="00A62EA5" w:rsidP="001F6135">
      <w:pPr>
        <w:spacing w:line="240" w:lineRule="auto"/>
        <w:jc w:val="left"/>
      </w:pPr>
    </w:p>
    <w:p w14:paraId="33B5DABD" w14:textId="3EC7DC3F" w:rsidR="00741176" w:rsidRDefault="00741176" w:rsidP="001F6135">
      <w:pPr>
        <w:spacing w:line="240" w:lineRule="auto"/>
        <w:jc w:val="left"/>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w:t>
      </w:r>
    </w:p>
    <w:p w14:paraId="14592139" w14:textId="66C5B1A3" w:rsidR="00741176" w:rsidRDefault="00741176" w:rsidP="001F6135">
      <w:pPr>
        <w:spacing w:line="240" w:lineRule="auto"/>
        <w:jc w:val="left"/>
      </w:pPr>
    </w:p>
    <w:p w14:paraId="27EE8468" w14:textId="77777777" w:rsidR="00741176" w:rsidRDefault="00741176" w:rsidP="001F6135">
      <w:pPr>
        <w:spacing w:line="240" w:lineRule="auto"/>
        <w:jc w:val="left"/>
      </w:pPr>
    </w:p>
    <w:p w14:paraId="714EACAE" w14:textId="7FCB6928" w:rsidR="006633E9" w:rsidRDefault="006633E9" w:rsidP="001F6135">
      <w:pPr>
        <w:pStyle w:val="Heading1"/>
        <w:spacing w:line="240" w:lineRule="auto"/>
      </w:pPr>
      <w:r>
        <w:t>Acknowledgements</w:t>
      </w:r>
    </w:p>
    <w:p w14:paraId="6BA80772" w14:textId="74E705B6" w:rsidR="006633E9" w:rsidRPr="006633E9" w:rsidRDefault="00D27569" w:rsidP="001F6135">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1F6135">
      <w:pPr>
        <w:spacing w:line="240" w:lineRule="auto"/>
        <w:jc w:val="left"/>
        <w:rPr>
          <w:b/>
          <w:bCs/>
          <w:sz w:val="26"/>
          <w:szCs w:val="26"/>
        </w:rPr>
      </w:pPr>
    </w:p>
    <w:p w14:paraId="2C9B0048" w14:textId="26E935B2" w:rsidR="009B61C5" w:rsidRPr="0076109C" w:rsidRDefault="009B61C5" w:rsidP="001F6135">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1F6135">
      <w:pPr>
        <w:pStyle w:val="Heading1"/>
        <w:spacing w:line="240" w:lineRule="auto"/>
      </w:pPr>
      <w:r>
        <w:t>References</w:t>
      </w:r>
    </w:p>
    <w:p w14:paraId="65F39B3C" w14:textId="746A6BE8" w:rsidR="00C1620F" w:rsidRPr="00C1620F" w:rsidRDefault="00D27569" w:rsidP="00C1620F">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C1620F" w:rsidRPr="00C1620F">
        <w:rPr>
          <w:rFonts w:ascii="Times New Roman" w:hAnsi="Times New Roman" w:cs="Times New Roman"/>
          <w:b/>
          <w:bCs/>
          <w:noProof/>
        </w:rPr>
        <w:t>Barbieri R</w:t>
      </w:r>
      <w:r w:rsidR="00C1620F" w:rsidRPr="00C1620F">
        <w:rPr>
          <w:rFonts w:ascii="Times New Roman" w:hAnsi="Times New Roman" w:cs="Times New Roman"/>
          <w:noProof/>
        </w:rPr>
        <w:t xml:space="preserve">, </w:t>
      </w:r>
      <w:r w:rsidR="00C1620F" w:rsidRPr="00C1620F">
        <w:rPr>
          <w:rFonts w:ascii="Times New Roman" w:hAnsi="Times New Roman" w:cs="Times New Roman"/>
          <w:b/>
          <w:bCs/>
          <w:noProof/>
        </w:rPr>
        <w:t>Quirk MC</w:t>
      </w:r>
      <w:r w:rsidR="00C1620F" w:rsidRPr="00C1620F">
        <w:rPr>
          <w:rFonts w:ascii="Times New Roman" w:hAnsi="Times New Roman" w:cs="Times New Roman"/>
          <w:noProof/>
        </w:rPr>
        <w:t xml:space="preserve">, </w:t>
      </w:r>
      <w:r w:rsidR="00C1620F" w:rsidRPr="00C1620F">
        <w:rPr>
          <w:rFonts w:ascii="Times New Roman" w:hAnsi="Times New Roman" w:cs="Times New Roman"/>
          <w:b/>
          <w:bCs/>
          <w:noProof/>
        </w:rPr>
        <w:t>Frank LM</w:t>
      </w:r>
      <w:r w:rsidR="00C1620F" w:rsidRPr="00C1620F">
        <w:rPr>
          <w:rFonts w:ascii="Times New Roman" w:hAnsi="Times New Roman" w:cs="Times New Roman"/>
          <w:noProof/>
        </w:rPr>
        <w:t xml:space="preserve">, </w:t>
      </w:r>
      <w:r w:rsidR="00C1620F" w:rsidRPr="00C1620F">
        <w:rPr>
          <w:rFonts w:ascii="Times New Roman" w:hAnsi="Times New Roman" w:cs="Times New Roman"/>
          <w:b/>
          <w:bCs/>
          <w:noProof/>
        </w:rPr>
        <w:t>Wilson MA</w:t>
      </w:r>
      <w:r w:rsidR="00C1620F" w:rsidRPr="00C1620F">
        <w:rPr>
          <w:rFonts w:ascii="Times New Roman" w:hAnsi="Times New Roman" w:cs="Times New Roman"/>
          <w:noProof/>
        </w:rPr>
        <w:t xml:space="preserve">, </w:t>
      </w:r>
      <w:r w:rsidR="00C1620F" w:rsidRPr="00C1620F">
        <w:rPr>
          <w:rFonts w:ascii="Times New Roman" w:hAnsi="Times New Roman" w:cs="Times New Roman"/>
          <w:b/>
          <w:bCs/>
          <w:noProof/>
        </w:rPr>
        <w:t>Brown EN</w:t>
      </w:r>
      <w:r w:rsidR="00C1620F" w:rsidRPr="00C1620F">
        <w:rPr>
          <w:rFonts w:ascii="Times New Roman" w:hAnsi="Times New Roman" w:cs="Times New Roman"/>
          <w:noProof/>
        </w:rPr>
        <w:t xml:space="preserve">. Construction and analysis of non-Poisson stimulus-response models of neural spiking activity. </w:t>
      </w:r>
      <w:r w:rsidR="00C1620F" w:rsidRPr="00C1620F">
        <w:rPr>
          <w:rFonts w:ascii="Times New Roman" w:hAnsi="Times New Roman" w:cs="Times New Roman"/>
          <w:i/>
          <w:iCs/>
          <w:noProof/>
        </w:rPr>
        <w:t>J Neurosci Methods</w:t>
      </w:r>
      <w:r w:rsidR="00C1620F" w:rsidRPr="00C1620F">
        <w:rPr>
          <w:rFonts w:ascii="Times New Roman" w:hAnsi="Times New Roman" w:cs="Times New Roman"/>
          <w:noProof/>
        </w:rPr>
        <w:t xml:space="preserve"> 105: 25–37, 2001.</w:t>
      </w:r>
    </w:p>
    <w:p w14:paraId="4D973FF7"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Brown EN</w:t>
      </w:r>
      <w:r w:rsidRPr="00C1620F">
        <w:rPr>
          <w:rFonts w:ascii="Times New Roman" w:hAnsi="Times New Roman" w:cs="Times New Roman"/>
          <w:noProof/>
        </w:rPr>
        <w:t xml:space="preserve">, </w:t>
      </w:r>
      <w:r w:rsidRPr="00C1620F">
        <w:rPr>
          <w:rFonts w:ascii="Times New Roman" w:hAnsi="Times New Roman" w:cs="Times New Roman"/>
          <w:b/>
          <w:bCs/>
          <w:noProof/>
        </w:rPr>
        <w:t>Nguyen DP</w:t>
      </w:r>
      <w:r w:rsidRPr="00C1620F">
        <w:rPr>
          <w:rFonts w:ascii="Times New Roman" w:hAnsi="Times New Roman" w:cs="Times New Roman"/>
          <w:noProof/>
        </w:rPr>
        <w:t xml:space="preserve">, </w:t>
      </w:r>
      <w:r w:rsidRPr="00C1620F">
        <w:rPr>
          <w:rFonts w:ascii="Times New Roman" w:hAnsi="Times New Roman" w:cs="Times New Roman"/>
          <w:b/>
          <w:bCs/>
          <w:noProof/>
        </w:rPr>
        <w:t>Frank LM</w:t>
      </w:r>
      <w:r w:rsidRPr="00C1620F">
        <w:rPr>
          <w:rFonts w:ascii="Times New Roman" w:hAnsi="Times New Roman" w:cs="Times New Roman"/>
          <w:noProof/>
        </w:rPr>
        <w:t xml:space="preserve">, </w:t>
      </w:r>
      <w:r w:rsidRPr="00C1620F">
        <w:rPr>
          <w:rFonts w:ascii="Times New Roman" w:hAnsi="Times New Roman" w:cs="Times New Roman"/>
          <w:b/>
          <w:bCs/>
          <w:noProof/>
        </w:rPr>
        <w:t>Wilson MA</w:t>
      </w:r>
      <w:r w:rsidRPr="00C1620F">
        <w:rPr>
          <w:rFonts w:ascii="Times New Roman" w:hAnsi="Times New Roman" w:cs="Times New Roman"/>
          <w:noProof/>
        </w:rPr>
        <w:t xml:space="preserve">, </w:t>
      </w:r>
      <w:r w:rsidRPr="00C1620F">
        <w:rPr>
          <w:rFonts w:ascii="Times New Roman" w:hAnsi="Times New Roman" w:cs="Times New Roman"/>
          <w:b/>
          <w:bCs/>
          <w:noProof/>
        </w:rPr>
        <w:t>Solo V</w:t>
      </w:r>
      <w:r w:rsidRPr="00C1620F">
        <w:rPr>
          <w:rFonts w:ascii="Times New Roman" w:hAnsi="Times New Roman" w:cs="Times New Roman"/>
          <w:noProof/>
        </w:rPr>
        <w:t xml:space="preserve">. An analysis of neural receptive field plasticity by point process adaptive filtering. </w:t>
      </w:r>
      <w:r w:rsidRPr="00C1620F">
        <w:rPr>
          <w:rFonts w:ascii="Times New Roman" w:hAnsi="Times New Roman" w:cs="Times New Roman"/>
          <w:i/>
          <w:iCs/>
          <w:noProof/>
        </w:rPr>
        <w:t>Proc Natl Acad Sci</w:t>
      </w:r>
      <w:r w:rsidRPr="00C1620F">
        <w:rPr>
          <w:rFonts w:ascii="Times New Roman" w:hAnsi="Times New Roman" w:cs="Times New Roman"/>
          <w:noProof/>
        </w:rPr>
        <w:t xml:space="preserve"> 98: 12261–12266, 2001.</w:t>
      </w:r>
    </w:p>
    <w:p w14:paraId="3E7DB82E"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Chatla SB</w:t>
      </w:r>
      <w:r w:rsidRPr="00C1620F">
        <w:rPr>
          <w:rFonts w:ascii="Times New Roman" w:hAnsi="Times New Roman" w:cs="Times New Roman"/>
          <w:noProof/>
        </w:rPr>
        <w:t xml:space="preserve">, </w:t>
      </w:r>
      <w:r w:rsidRPr="00C1620F">
        <w:rPr>
          <w:rFonts w:ascii="Times New Roman" w:hAnsi="Times New Roman" w:cs="Times New Roman"/>
          <w:b/>
          <w:bCs/>
          <w:noProof/>
        </w:rPr>
        <w:t>Shmueli G</w:t>
      </w:r>
      <w:r w:rsidRPr="00C1620F">
        <w:rPr>
          <w:rFonts w:ascii="Times New Roman" w:hAnsi="Times New Roman" w:cs="Times New Roman"/>
          <w:noProof/>
        </w:rPr>
        <w:t xml:space="preserve">. Efficient estimation of COM–Poisson regression and a generalized additive model. </w:t>
      </w:r>
      <w:r w:rsidRPr="00C1620F">
        <w:rPr>
          <w:rFonts w:ascii="Times New Roman" w:hAnsi="Times New Roman" w:cs="Times New Roman"/>
          <w:i/>
          <w:iCs/>
          <w:noProof/>
        </w:rPr>
        <w:t>Comput Stat Data Anal</w:t>
      </w:r>
      <w:r w:rsidRPr="00C1620F">
        <w:rPr>
          <w:rFonts w:ascii="Times New Roman" w:hAnsi="Times New Roman" w:cs="Times New Roman"/>
          <w:noProof/>
        </w:rPr>
        <w:t xml:space="preserve"> 121: 71–88, 2018.</w:t>
      </w:r>
    </w:p>
    <w:p w14:paraId="780F8131"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Chestek CA</w:t>
      </w:r>
      <w:r w:rsidRPr="00C1620F">
        <w:rPr>
          <w:rFonts w:ascii="Times New Roman" w:hAnsi="Times New Roman" w:cs="Times New Roman"/>
          <w:noProof/>
        </w:rPr>
        <w:t xml:space="preserve">, </w:t>
      </w:r>
      <w:r w:rsidRPr="00C1620F">
        <w:rPr>
          <w:rFonts w:ascii="Times New Roman" w:hAnsi="Times New Roman" w:cs="Times New Roman"/>
          <w:b/>
          <w:bCs/>
          <w:noProof/>
        </w:rPr>
        <w:t>Batista AP</w:t>
      </w:r>
      <w:r w:rsidRPr="00C1620F">
        <w:rPr>
          <w:rFonts w:ascii="Times New Roman" w:hAnsi="Times New Roman" w:cs="Times New Roman"/>
          <w:noProof/>
        </w:rPr>
        <w:t xml:space="preserve">, </w:t>
      </w:r>
      <w:r w:rsidRPr="00C1620F">
        <w:rPr>
          <w:rFonts w:ascii="Times New Roman" w:hAnsi="Times New Roman" w:cs="Times New Roman"/>
          <w:b/>
          <w:bCs/>
          <w:noProof/>
        </w:rPr>
        <w:t>Santhanam G</w:t>
      </w:r>
      <w:r w:rsidRPr="00C1620F">
        <w:rPr>
          <w:rFonts w:ascii="Times New Roman" w:hAnsi="Times New Roman" w:cs="Times New Roman"/>
          <w:noProof/>
        </w:rPr>
        <w:t xml:space="preserve">, </w:t>
      </w:r>
      <w:r w:rsidRPr="00C1620F">
        <w:rPr>
          <w:rFonts w:ascii="Times New Roman" w:hAnsi="Times New Roman" w:cs="Times New Roman"/>
          <w:b/>
          <w:bCs/>
          <w:noProof/>
        </w:rPr>
        <w:t>Yu BM</w:t>
      </w:r>
      <w:r w:rsidRPr="00C1620F">
        <w:rPr>
          <w:rFonts w:ascii="Times New Roman" w:hAnsi="Times New Roman" w:cs="Times New Roman"/>
          <w:noProof/>
        </w:rPr>
        <w:t xml:space="preserve">, </w:t>
      </w:r>
      <w:r w:rsidRPr="00C1620F">
        <w:rPr>
          <w:rFonts w:ascii="Times New Roman" w:hAnsi="Times New Roman" w:cs="Times New Roman"/>
          <w:b/>
          <w:bCs/>
          <w:noProof/>
        </w:rPr>
        <w:t>Afshar A</w:t>
      </w:r>
      <w:r w:rsidRPr="00C1620F">
        <w:rPr>
          <w:rFonts w:ascii="Times New Roman" w:hAnsi="Times New Roman" w:cs="Times New Roman"/>
          <w:noProof/>
        </w:rPr>
        <w:t xml:space="preserve">, </w:t>
      </w:r>
      <w:r w:rsidRPr="00C1620F">
        <w:rPr>
          <w:rFonts w:ascii="Times New Roman" w:hAnsi="Times New Roman" w:cs="Times New Roman"/>
          <w:b/>
          <w:bCs/>
          <w:noProof/>
        </w:rPr>
        <w:t>Cunningham JP</w:t>
      </w:r>
      <w:r w:rsidRPr="00C1620F">
        <w:rPr>
          <w:rFonts w:ascii="Times New Roman" w:hAnsi="Times New Roman" w:cs="Times New Roman"/>
          <w:noProof/>
        </w:rPr>
        <w:t xml:space="preserve">, </w:t>
      </w:r>
      <w:r w:rsidRPr="00C1620F">
        <w:rPr>
          <w:rFonts w:ascii="Times New Roman" w:hAnsi="Times New Roman" w:cs="Times New Roman"/>
          <w:b/>
          <w:bCs/>
          <w:noProof/>
        </w:rPr>
        <w:t>Gilja V</w:t>
      </w:r>
      <w:r w:rsidRPr="00C1620F">
        <w:rPr>
          <w:rFonts w:ascii="Times New Roman" w:hAnsi="Times New Roman" w:cs="Times New Roman"/>
          <w:noProof/>
        </w:rPr>
        <w:t xml:space="preserve">, </w:t>
      </w:r>
      <w:r w:rsidRPr="00C1620F">
        <w:rPr>
          <w:rFonts w:ascii="Times New Roman" w:hAnsi="Times New Roman" w:cs="Times New Roman"/>
          <w:b/>
          <w:bCs/>
          <w:noProof/>
        </w:rPr>
        <w:t>Ryu SI</w:t>
      </w:r>
      <w:r w:rsidRPr="00C1620F">
        <w:rPr>
          <w:rFonts w:ascii="Times New Roman" w:hAnsi="Times New Roman" w:cs="Times New Roman"/>
          <w:noProof/>
        </w:rPr>
        <w:t xml:space="preserve">, </w:t>
      </w:r>
      <w:r w:rsidRPr="00C1620F">
        <w:rPr>
          <w:rFonts w:ascii="Times New Roman" w:hAnsi="Times New Roman" w:cs="Times New Roman"/>
          <w:b/>
          <w:bCs/>
          <w:noProof/>
        </w:rPr>
        <w:t>Churchland MM</w:t>
      </w:r>
      <w:r w:rsidRPr="00C1620F">
        <w:rPr>
          <w:rFonts w:ascii="Times New Roman" w:hAnsi="Times New Roman" w:cs="Times New Roman"/>
          <w:noProof/>
        </w:rPr>
        <w:t xml:space="preserve">, </w:t>
      </w:r>
      <w:r w:rsidRPr="00C1620F">
        <w:rPr>
          <w:rFonts w:ascii="Times New Roman" w:hAnsi="Times New Roman" w:cs="Times New Roman"/>
          <w:b/>
          <w:bCs/>
          <w:noProof/>
        </w:rPr>
        <w:t>Shenoy K V</w:t>
      </w:r>
      <w:r w:rsidRPr="00C1620F">
        <w:rPr>
          <w:rFonts w:ascii="Times New Roman" w:hAnsi="Times New Roman" w:cs="Times New Roman"/>
          <w:noProof/>
        </w:rPr>
        <w:t xml:space="preserve">. Single-neuron stability during repeated reaching in macaque premotor cortex. </w:t>
      </w:r>
      <w:r w:rsidRPr="00C1620F">
        <w:rPr>
          <w:rFonts w:ascii="Times New Roman" w:hAnsi="Times New Roman" w:cs="Times New Roman"/>
          <w:i/>
          <w:iCs/>
          <w:noProof/>
        </w:rPr>
        <w:t>J Neurosci</w:t>
      </w:r>
      <w:r w:rsidRPr="00C1620F">
        <w:rPr>
          <w:rFonts w:ascii="Times New Roman" w:hAnsi="Times New Roman" w:cs="Times New Roman"/>
          <w:noProof/>
        </w:rPr>
        <w:t xml:space="preserve"> 27: 10742–10750, 2007.</w:t>
      </w:r>
    </w:p>
    <w:p w14:paraId="05DC35C2"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Churchland AK</w:t>
      </w:r>
      <w:r w:rsidRPr="00C1620F">
        <w:rPr>
          <w:rFonts w:ascii="Times New Roman" w:hAnsi="Times New Roman" w:cs="Times New Roman"/>
          <w:noProof/>
        </w:rPr>
        <w:t xml:space="preserve">, </w:t>
      </w:r>
      <w:r w:rsidRPr="00C1620F">
        <w:rPr>
          <w:rFonts w:ascii="Times New Roman" w:hAnsi="Times New Roman" w:cs="Times New Roman"/>
          <w:b/>
          <w:bCs/>
          <w:noProof/>
        </w:rPr>
        <w:t>Kiani R</w:t>
      </w:r>
      <w:r w:rsidRPr="00C1620F">
        <w:rPr>
          <w:rFonts w:ascii="Times New Roman" w:hAnsi="Times New Roman" w:cs="Times New Roman"/>
          <w:noProof/>
        </w:rPr>
        <w:t xml:space="preserve">, </w:t>
      </w:r>
      <w:r w:rsidRPr="00C1620F">
        <w:rPr>
          <w:rFonts w:ascii="Times New Roman" w:hAnsi="Times New Roman" w:cs="Times New Roman"/>
          <w:b/>
          <w:bCs/>
          <w:noProof/>
        </w:rPr>
        <w:t>Chaudhuri R</w:t>
      </w:r>
      <w:r w:rsidRPr="00C1620F">
        <w:rPr>
          <w:rFonts w:ascii="Times New Roman" w:hAnsi="Times New Roman" w:cs="Times New Roman"/>
          <w:noProof/>
        </w:rPr>
        <w:t xml:space="preserve">, </w:t>
      </w:r>
      <w:r w:rsidRPr="00C1620F">
        <w:rPr>
          <w:rFonts w:ascii="Times New Roman" w:hAnsi="Times New Roman" w:cs="Times New Roman"/>
          <w:b/>
          <w:bCs/>
          <w:noProof/>
        </w:rPr>
        <w:t>Wang XJ</w:t>
      </w:r>
      <w:r w:rsidRPr="00C1620F">
        <w:rPr>
          <w:rFonts w:ascii="Times New Roman" w:hAnsi="Times New Roman" w:cs="Times New Roman"/>
          <w:noProof/>
        </w:rPr>
        <w:t xml:space="preserve">, </w:t>
      </w:r>
      <w:r w:rsidRPr="00C1620F">
        <w:rPr>
          <w:rFonts w:ascii="Times New Roman" w:hAnsi="Times New Roman" w:cs="Times New Roman"/>
          <w:b/>
          <w:bCs/>
          <w:noProof/>
        </w:rPr>
        <w:t>Pouget A</w:t>
      </w:r>
      <w:r w:rsidRPr="00C1620F">
        <w:rPr>
          <w:rFonts w:ascii="Times New Roman" w:hAnsi="Times New Roman" w:cs="Times New Roman"/>
          <w:noProof/>
        </w:rPr>
        <w:t xml:space="preserve">, </w:t>
      </w:r>
      <w:r w:rsidRPr="00C1620F">
        <w:rPr>
          <w:rFonts w:ascii="Times New Roman" w:hAnsi="Times New Roman" w:cs="Times New Roman"/>
          <w:b/>
          <w:bCs/>
          <w:noProof/>
        </w:rPr>
        <w:t>Shadlen MN</w:t>
      </w:r>
      <w:r w:rsidRPr="00C1620F">
        <w:rPr>
          <w:rFonts w:ascii="Times New Roman" w:hAnsi="Times New Roman" w:cs="Times New Roman"/>
          <w:noProof/>
        </w:rPr>
        <w:t xml:space="preserve">. Variance as a Signature of Neural Computations during Decision Making. </w:t>
      </w:r>
      <w:r w:rsidRPr="00C1620F">
        <w:rPr>
          <w:rFonts w:ascii="Times New Roman" w:hAnsi="Times New Roman" w:cs="Times New Roman"/>
          <w:i/>
          <w:iCs/>
          <w:noProof/>
        </w:rPr>
        <w:t>Neuron</w:t>
      </w:r>
      <w:r w:rsidRPr="00C1620F">
        <w:rPr>
          <w:rFonts w:ascii="Times New Roman" w:hAnsi="Times New Roman" w:cs="Times New Roman"/>
          <w:noProof/>
        </w:rPr>
        <w:t xml:space="preserve"> 69: 818–831, 2011.</w:t>
      </w:r>
    </w:p>
    <w:p w14:paraId="6C06F7D0"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Churchland MM</w:t>
      </w:r>
      <w:r w:rsidRPr="00C1620F">
        <w:rPr>
          <w:rFonts w:ascii="Times New Roman" w:hAnsi="Times New Roman" w:cs="Times New Roman"/>
          <w:noProof/>
        </w:rPr>
        <w:t xml:space="preserve">, </w:t>
      </w:r>
      <w:r w:rsidRPr="00C1620F">
        <w:rPr>
          <w:rFonts w:ascii="Times New Roman" w:hAnsi="Times New Roman" w:cs="Times New Roman"/>
          <w:b/>
          <w:bCs/>
          <w:noProof/>
        </w:rPr>
        <w:t>Yu BM</w:t>
      </w:r>
      <w:r w:rsidRPr="00C1620F">
        <w:rPr>
          <w:rFonts w:ascii="Times New Roman" w:hAnsi="Times New Roman" w:cs="Times New Roman"/>
          <w:noProof/>
        </w:rPr>
        <w:t xml:space="preserve">, </w:t>
      </w:r>
      <w:r w:rsidRPr="00C1620F">
        <w:rPr>
          <w:rFonts w:ascii="Times New Roman" w:hAnsi="Times New Roman" w:cs="Times New Roman"/>
          <w:b/>
          <w:bCs/>
          <w:noProof/>
        </w:rPr>
        <w:t>Cunningham JP</w:t>
      </w:r>
      <w:r w:rsidRPr="00C1620F">
        <w:rPr>
          <w:rFonts w:ascii="Times New Roman" w:hAnsi="Times New Roman" w:cs="Times New Roman"/>
          <w:noProof/>
        </w:rPr>
        <w:t xml:space="preserve">, </w:t>
      </w:r>
      <w:r w:rsidRPr="00C1620F">
        <w:rPr>
          <w:rFonts w:ascii="Times New Roman" w:hAnsi="Times New Roman" w:cs="Times New Roman"/>
          <w:b/>
          <w:bCs/>
          <w:noProof/>
        </w:rPr>
        <w:t>Sugrue LP</w:t>
      </w:r>
      <w:r w:rsidRPr="00C1620F">
        <w:rPr>
          <w:rFonts w:ascii="Times New Roman" w:hAnsi="Times New Roman" w:cs="Times New Roman"/>
          <w:noProof/>
        </w:rPr>
        <w:t xml:space="preserve">, </w:t>
      </w:r>
      <w:r w:rsidRPr="00C1620F">
        <w:rPr>
          <w:rFonts w:ascii="Times New Roman" w:hAnsi="Times New Roman" w:cs="Times New Roman"/>
          <w:b/>
          <w:bCs/>
          <w:noProof/>
        </w:rPr>
        <w:t>Cohen MR</w:t>
      </w:r>
      <w:r w:rsidRPr="00C1620F">
        <w:rPr>
          <w:rFonts w:ascii="Times New Roman" w:hAnsi="Times New Roman" w:cs="Times New Roman"/>
          <w:noProof/>
        </w:rPr>
        <w:t xml:space="preserve">, </w:t>
      </w:r>
      <w:r w:rsidRPr="00C1620F">
        <w:rPr>
          <w:rFonts w:ascii="Times New Roman" w:hAnsi="Times New Roman" w:cs="Times New Roman"/>
          <w:b/>
          <w:bCs/>
          <w:noProof/>
        </w:rPr>
        <w:t>Corrado GS</w:t>
      </w:r>
      <w:r w:rsidRPr="00C1620F">
        <w:rPr>
          <w:rFonts w:ascii="Times New Roman" w:hAnsi="Times New Roman" w:cs="Times New Roman"/>
          <w:noProof/>
        </w:rPr>
        <w:t xml:space="preserve">, </w:t>
      </w:r>
      <w:r w:rsidRPr="00C1620F">
        <w:rPr>
          <w:rFonts w:ascii="Times New Roman" w:hAnsi="Times New Roman" w:cs="Times New Roman"/>
          <w:b/>
          <w:bCs/>
          <w:noProof/>
        </w:rPr>
        <w:t>Newsome WT</w:t>
      </w:r>
      <w:r w:rsidRPr="00C1620F">
        <w:rPr>
          <w:rFonts w:ascii="Times New Roman" w:hAnsi="Times New Roman" w:cs="Times New Roman"/>
          <w:noProof/>
        </w:rPr>
        <w:t xml:space="preserve">, </w:t>
      </w:r>
      <w:r w:rsidRPr="00C1620F">
        <w:rPr>
          <w:rFonts w:ascii="Times New Roman" w:hAnsi="Times New Roman" w:cs="Times New Roman"/>
          <w:b/>
          <w:bCs/>
          <w:noProof/>
        </w:rPr>
        <w:t>Clark AM</w:t>
      </w:r>
      <w:r w:rsidRPr="00C1620F">
        <w:rPr>
          <w:rFonts w:ascii="Times New Roman" w:hAnsi="Times New Roman" w:cs="Times New Roman"/>
          <w:noProof/>
        </w:rPr>
        <w:t xml:space="preserve">, </w:t>
      </w:r>
      <w:r w:rsidRPr="00C1620F">
        <w:rPr>
          <w:rFonts w:ascii="Times New Roman" w:hAnsi="Times New Roman" w:cs="Times New Roman"/>
          <w:b/>
          <w:bCs/>
          <w:noProof/>
        </w:rPr>
        <w:t>Hosseini P</w:t>
      </w:r>
      <w:r w:rsidRPr="00C1620F">
        <w:rPr>
          <w:rFonts w:ascii="Times New Roman" w:hAnsi="Times New Roman" w:cs="Times New Roman"/>
          <w:noProof/>
        </w:rPr>
        <w:t xml:space="preserve">, </w:t>
      </w:r>
      <w:r w:rsidRPr="00C1620F">
        <w:rPr>
          <w:rFonts w:ascii="Times New Roman" w:hAnsi="Times New Roman" w:cs="Times New Roman"/>
          <w:b/>
          <w:bCs/>
          <w:noProof/>
        </w:rPr>
        <w:t>Scott BB</w:t>
      </w:r>
      <w:r w:rsidRPr="00C1620F">
        <w:rPr>
          <w:rFonts w:ascii="Times New Roman" w:hAnsi="Times New Roman" w:cs="Times New Roman"/>
          <w:noProof/>
        </w:rPr>
        <w:t xml:space="preserve">, </w:t>
      </w:r>
      <w:r w:rsidRPr="00C1620F">
        <w:rPr>
          <w:rFonts w:ascii="Times New Roman" w:hAnsi="Times New Roman" w:cs="Times New Roman"/>
          <w:b/>
          <w:bCs/>
          <w:noProof/>
        </w:rPr>
        <w:t>Bradley DC</w:t>
      </w:r>
      <w:r w:rsidRPr="00C1620F">
        <w:rPr>
          <w:rFonts w:ascii="Times New Roman" w:hAnsi="Times New Roman" w:cs="Times New Roman"/>
          <w:noProof/>
        </w:rPr>
        <w:t xml:space="preserve">, </w:t>
      </w:r>
      <w:r w:rsidRPr="00C1620F">
        <w:rPr>
          <w:rFonts w:ascii="Times New Roman" w:hAnsi="Times New Roman" w:cs="Times New Roman"/>
          <w:b/>
          <w:bCs/>
          <w:noProof/>
        </w:rPr>
        <w:t>Smith M a</w:t>
      </w:r>
      <w:r w:rsidRPr="00C1620F">
        <w:rPr>
          <w:rFonts w:ascii="Times New Roman" w:hAnsi="Times New Roman" w:cs="Times New Roman"/>
          <w:noProof/>
        </w:rPr>
        <w:t xml:space="preserve">, </w:t>
      </w:r>
      <w:r w:rsidRPr="00C1620F">
        <w:rPr>
          <w:rFonts w:ascii="Times New Roman" w:hAnsi="Times New Roman" w:cs="Times New Roman"/>
          <w:b/>
          <w:bCs/>
          <w:noProof/>
        </w:rPr>
        <w:t>Kohn A</w:t>
      </w:r>
      <w:r w:rsidRPr="00C1620F">
        <w:rPr>
          <w:rFonts w:ascii="Times New Roman" w:hAnsi="Times New Roman" w:cs="Times New Roman"/>
          <w:noProof/>
        </w:rPr>
        <w:t xml:space="preserve">, </w:t>
      </w:r>
      <w:r w:rsidRPr="00C1620F">
        <w:rPr>
          <w:rFonts w:ascii="Times New Roman" w:hAnsi="Times New Roman" w:cs="Times New Roman"/>
          <w:b/>
          <w:bCs/>
          <w:noProof/>
        </w:rPr>
        <w:t>Movshon JA</w:t>
      </w:r>
      <w:r w:rsidRPr="00C1620F">
        <w:rPr>
          <w:rFonts w:ascii="Times New Roman" w:hAnsi="Times New Roman" w:cs="Times New Roman"/>
          <w:noProof/>
        </w:rPr>
        <w:t xml:space="preserve">, </w:t>
      </w:r>
      <w:r w:rsidRPr="00C1620F">
        <w:rPr>
          <w:rFonts w:ascii="Times New Roman" w:hAnsi="Times New Roman" w:cs="Times New Roman"/>
          <w:b/>
          <w:bCs/>
          <w:noProof/>
        </w:rPr>
        <w:t>Armstrong KM</w:t>
      </w:r>
      <w:r w:rsidRPr="00C1620F">
        <w:rPr>
          <w:rFonts w:ascii="Times New Roman" w:hAnsi="Times New Roman" w:cs="Times New Roman"/>
          <w:noProof/>
        </w:rPr>
        <w:t xml:space="preserve">, </w:t>
      </w:r>
      <w:r w:rsidRPr="00C1620F">
        <w:rPr>
          <w:rFonts w:ascii="Times New Roman" w:hAnsi="Times New Roman" w:cs="Times New Roman"/>
          <w:b/>
          <w:bCs/>
          <w:noProof/>
        </w:rPr>
        <w:t>Moore T</w:t>
      </w:r>
      <w:r w:rsidRPr="00C1620F">
        <w:rPr>
          <w:rFonts w:ascii="Times New Roman" w:hAnsi="Times New Roman" w:cs="Times New Roman"/>
          <w:noProof/>
        </w:rPr>
        <w:t xml:space="preserve">, </w:t>
      </w:r>
      <w:r w:rsidRPr="00C1620F">
        <w:rPr>
          <w:rFonts w:ascii="Times New Roman" w:hAnsi="Times New Roman" w:cs="Times New Roman"/>
          <w:b/>
          <w:bCs/>
          <w:noProof/>
        </w:rPr>
        <w:t>Chang SW</w:t>
      </w:r>
      <w:r w:rsidRPr="00C1620F">
        <w:rPr>
          <w:rFonts w:ascii="Times New Roman" w:hAnsi="Times New Roman" w:cs="Times New Roman"/>
          <w:noProof/>
        </w:rPr>
        <w:t xml:space="preserve">, </w:t>
      </w:r>
      <w:r w:rsidRPr="00C1620F">
        <w:rPr>
          <w:rFonts w:ascii="Times New Roman" w:hAnsi="Times New Roman" w:cs="Times New Roman"/>
          <w:b/>
          <w:bCs/>
          <w:noProof/>
        </w:rPr>
        <w:t>Snyder LH</w:t>
      </w:r>
      <w:r w:rsidRPr="00C1620F">
        <w:rPr>
          <w:rFonts w:ascii="Times New Roman" w:hAnsi="Times New Roman" w:cs="Times New Roman"/>
          <w:noProof/>
        </w:rPr>
        <w:t xml:space="preserve">, </w:t>
      </w:r>
      <w:r w:rsidRPr="00C1620F">
        <w:rPr>
          <w:rFonts w:ascii="Times New Roman" w:hAnsi="Times New Roman" w:cs="Times New Roman"/>
          <w:b/>
          <w:bCs/>
          <w:noProof/>
        </w:rPr>
        <w:t>Lisberger SG</w:t>
      </w:r>
      <w:r w:rsidRPr="00C1620F">
        <w:rPr>
          <w:rFonts w:ascii="Times New Roman" w:hAnsi="Times New Roman" w:cs="Times New Roman"/>
          <w:noProof/>
        </w:rPr>
        <w:t xml:space="preserve">, </w:t>
      </w:r>
      <w:r w:rsidRPr="00C1620F">
        <w:rPr>
          <w:rFonts w:ascii="Times New Roman" w:hAnsi="Times New Roman" w:cs="Times New Roman"/>
          <w:b/>
          <w:bCs/>
          <w:noProof/>
        </w:rPr>
        <w:t>Priebe NJ</w:t>
      </w:r>
      <w:r w:rsidRPr="00C1620F">
        <w:rPr>
          <w:rFonts w:ascii="Times New Roman" w:hAnsi="Times New Roman" w:cs="Times New Roman"/>
          <w:noProof/>
        </w:rPr>
        <w:t xml:space="preserve">, </w:t>
      </w:r>
      <w:r w:rsidRPr="00C1620F">
        <w:rPr>
          <w:rFonts w:ascii="Times New Roman" w:hAnsi="Times New Roman" w:cs="Times New Roman"/>
          <w:b/>
          <w:bCs/>
          <w:noProof/>
        </w:rPr>
        <w:t>Finn IM</w:t>
      </w:r>
      <w:r w:rsidRPr="00C1620F">
        <w:rPr>
          <w:rFonts w:ascii="Times New Roman" w:hAnsi="Times New Roman" w:cs="Times New Roman"/>
          <w:noProof/>
        </w:rPr>
        <w:t xml:space="preserve">, </w:t>
      </w:r>
      <w:r w:rsidRPr="00C1620F">
        <w:rPr>
          <w:rFonts w:ascii="Times New Roman" w:hAnsi="Times New Roman" w:cs="Times New Roman"/>
          <w:b/>
          <w:bCs/>
          <w:noProof/>
        </w:rPr>
        <w:t>Ferster D</w:t>
      </w:r>
      <w:r w:rsidRPr="00C1620F">
        <w:rPr>
          <w:rFonts w:ascii="Times New Roman" w:hAnsi="Times New Roman" w:cs="Times New Roman"/>
          <w:noProof/>
        </w:rPr>
        <w:t xml:space="preserve">, </w:t>
      </w:r>
      <w:r w:rsidRPr="00C1620F">
        <w:rPr>
          <w:rFonts w:ascii="Times New Roman" w:hAnsi="Times New Roman" w:cs="Times New Roman"/>
          <w:b/>
          <w:bCs/>
          <w:noProof/>
        </w:rPr>
        <w:t>Ryu SI</w:t>
      </w:r>
      <w:r w:rsidRPr="00C1620F">
        <w:rPr>
          <w:rFonts w:ascii="Times New Roman" w:hAnsi="Times New Roman" w:cs="Times New Roman"/>
          <w:noProof/>
        </w:rPr>
        <w:t xml:space="preserve">, </w:t>
      </w:r>
      <w:r w:rsidRPr="00C1620F">
        <w:rPr>
          <w:rFonts w:ascii="Times New Roman" w:hAnsi="Times New Roman" w:cs="Times New Roman"/>
          <w:b/>
          <w:bCs/>
          <w:noProof/>
        </w:rPr>
        <w:t>Santhanam G</w:t>
      </w:r>
      <w:r w:rsidRPr="00C1620F">
        <w:rPr>
          <w:rFonts w:ascii="Times New Roman" w:hAnsi="Times New Roman" w:cs="Times New Roman"/>
          <w:noProof/>
        </w:rPr>
        <w:t xml:space="preserve">, </w:t>
      </w:r>
      <w:r w:rsidRPr="00C1620F">
        <w:rPr>
          <w:rFonts w:ascii="Times New Roman" w:hAnsi="Times New Roman" w:cs="Times New Roman"/>
          <w:b/>
          <w:bCs/>
          <w:noProof/>
        </w:rPr>
        <w:t>Sahani M</w:t>
      </w:r>
      <w:r w:rsidRPr="00C1620F">
        <w:rPr>
          <w:rFonts w:ascii="Times New Roman" w:hAnsi="Times New Roman" w:cs="Times New Roman"/>
          <w:noProof/>
        </w:rPr>
        <w:t xml:space="preserve">, </w:t>
      </w:r>
      <w:r w:rsidRPr="00C1620F">
        <w:rPr>
          <w:rFonts w:ascii="Times New Roman" w:hAnsi="Times New Roman" w:cs="Times New Roman"/>
          <w:b/>
          <w:bCs/>
          <w:noProof/>
        </w:rPr>
        <w:t>Shenoy K V</w:t>
      </w:r>
      <w:r w:rsidRPr="00C1620F">
        <w:rPr>
          <w:rFonts w:ascii="Times New Roman" w:hAnsi="Times New Roman" w:cs="Times New Roman"/>
          <w:noProof/>
        </w:rPr>
        <w:t xml:space="preserve">. Stimulus onset quenches neural variability: A widespread cortical phenomenon. </w:t>
      </w:r>
      <w:r w:rsidRPr="00C1620F">
        <w:rPr>
          <w:rFonts w:ascii="Times New Roman" w:hAnsi="Times New Roman" w:cs="Times New Roman"/>
          <w:i/>
          <w:iCs/>
          <w:noProof/>
        </w:rPr>
        <w:t>Nat Neurosci</w:t>
      </w:r>
      <w:r w:rsidRPr="00C1620F">
        <w:rPr>
          <w:rFonts w:ascii="Times New Roman" w:hAnsi="Times New Roman" w:cs="Times New Roman"/>
          <w:noProof/>
        </w:rPr>
        <w:t xml:space="preserve"> 13: 369–378, 2010.</w:t>
      </w:r>
    </w:p>
    <w:p w14:paraId="625DEA6F"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DeWeese M</w:t>
      </w:r>
      <w:r w:rsidRPr="00C1620F">
        <w:rPr>
          <w:rFonts w:ascii="Times New Roman" w:hAnsi="Times New Roman" w:cs="Times New Roman"/>
          <w:noProof/>
        </w:rPr>
        <w:t xml:space="preserve">, </w:t>
      </w:r>
      <w:r w:rsidRPr="00C1620F">
        <w:rPr>
          <w:rFonts w:ascii="Times New Roman" w:hAnsi="Times New Roman" w:cs="Times New Roman"/>
          <w:b/>
          <w:bCs/>
          <w:noProof/>
        </w:rPr>
        <w:t>Zador A</w:t>
      </w:r>
      <w:r w:rsidRPr="00C1620F">
        <w:rPr>
          <w:rFonts w:ascii="Times New Roman" w:hAnsi="Times New Roman" w:cs="Times New Roman"/>
          <w:noProof/>
        </w:rPr>
        <w:t xml:space="preserve">. Asymmetric Dynamics in Optimal Variance Adaptation. </w:t>
      </w:r>
      <w:r w:rsidRPr="00C1620F">
        <w:rPr>
          <w:rFonts w:ascii="Times New Roman" w:hAnsi="Times New Roman" w:cs="Times New Roman"/>
          <w:i/>
          <w:iCs/>
          <w:noProof/>
        </w:rPr>
        <w:t>Neural Comput</w:t>
      </w:r>
      <w:r w:rsidRPr="00C1620F">
        <w:rPr>
          <w:rFonts w:ascii="Times New Roman" w:hAnsi="Times New Roman" w:cs="Times New Roman"/>
          <w:noProof/>
        </w:rPr>
        <w:t xml:space="preserve"> 10: 1179–1202, 1998.</w:t>
      </w:r>
    </w:p>
    <w:p w14:paraId="47F7988A"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Dickey AS</w:t>
      </w:r>
      <w:r w:rsidRPr="00C1620F">
        <w:rPr>
          <w:rFonts w:ascii="Times New Roman" w:hAnsi="Times New Roman" w:cs="Times New Roman"/>
          <w:noProof/>
        </w:rPr>
        <w:t xml:space="preserve">, </w:t>
      </w:r>
      <w:r w:rsidRPr="00C1620F">
        <w:rPr>
          <w:rFonts w:ascii="Times New Roman" w:hAnsi="Times New Roman" w:cs="Times New Roman"/>
          <w:b/>
          <w:bCs/>
          <w:noProof/>
        </w:rPr>
        <w:t>Suminski A</w:t>
      </w:r>
      <w:r w:rsidRPr="00C1620F">
        <w:rPr>
          <w:rFonts w:ascii="Times New Roman" w:hAnsi="Times New Roman" w:cs="Times New Roman"/>
          <w:noProof/>
        </w:rPr>
        <w:t xml:space="preserve">, </w:t>
      </w:r>
      <w:r w:rsidRPr="00C1620F">
        <w:rPr>
          <w:rFonts w:ascii="Times New Roman" w:hAnsi="Times New Roman" w:cs="Times New Roman"/>
          <w:b/>
          <w:bCs/>
          <w:noProof/>
        </w:rPr>
        <w:t>Amit Y</w:t>
      </w:r>
      <w:r w:rsidRPr="00C1620F">
        <w:rPr>
          <w:rFonts w:ascii="Times New Roman" w:hAnsi="Times New Roman" w:cs="Times New Roman"/>
          <w:noProof/>
        </w:rPr>
        <w:t xml:space="preserve">, </w:t>
      </w:r>
      <w:r w:rsidRPr="00C1620F">
        <w:rPr>
          <w:rFonts w:ascii="Times New Roman" w:hAnsi="Times New Roman" w:cs="Times New Roman"/>
          <w:b/>
          <w:bCs/>
          <w:noProof/>
        </w:rPr>
        <w:t>Hatsopoulos NG</w:t>
      </w:r>
      <w:r w:rsidRPr="00C1620F">
        <w:rPr>
          <w:rFonts w:ascii="Times New Roman" w:hAnsi="Times New Roman" w:cs="Times New Roman"/>
          <w:noProof/>
        </w:rPr>
        <w:t xml:space="preserve">. Single-unit stability using chronically implanted multielectrode arrays. </w:t>
      </w:r>
      <w:r w:rsidRPr="00C1620F">
        <w:rPr>
          <w:rFonts w:ascii="Times New Roman" w:hAnsi="Times New Roman" w:cs="Times New Roman"/>
          <w:i/>
          <w:iCs/>
          <w:noProof/>
        </w:rPr>
        <w:t>J Neurophysiol</w:t>
      </w:r>
      <w:r w:rsidRPr="00C1620F">
        <w:rPr>
          <w:rFonts w:ascii="Times New Roman" w:hAnsi="Times New Roman" w:cs="Times New Roman"/>
          <w:noProof/>
        </w:rPr>
        <w:t xml:space="preserve"> 102: 1331–1339, 2009.</w:t>
      </w:r>
    </w:p>
    <w:p w14:paraId="00A3B569"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Eden UT</w:t>
      </w:r>
      <w:r w:rsidRPr="00C1620F">
        <w:rPr>
          <w:rFonts w:ascii="Times New Roman" w:hAnsi="Times New Roman" w:cs="Times New Roman"/>
          <w:noProof/>
        </w:rPr>
        <w:t xml:space="preserve">, </w:t>
      </w:r>
      <w:r w:rsidRPr="00C1620F">
        <w:rPr>
          <w:rFonts w:ascii="Times New Roman" w:hAnsi="Times New Roman" w:cs="Times New Roman"/>
          <w:b/>
          <w:bCs/>
          <w:noProof/>
        </w:rPr>
        <w:t>Frank LM</w:t>
      </w:r>
      <w:r w:rsidRPr="00C1620F">
        <w:rPr>
          <w:rFonts w:ascii="Times New Roman" w:hAnsi="Times New Roman" w:cs="Times New Roman"/>
          <w:noProof/>
        </w:rPr>
        <w:t xml:space="preserve">, </w:t>
      </w:r>
      <w:r w:rsidRPr="00C1620F">
        <w:rPr>
          <w:rFonts w:ascii="Times New Roman" w:hAnsi="Times New Roman" w:cs="Times New Roman"/>
          <w:b/>
          <w:bCs/>
          <w:noProof/>
        </w:rPr>
        <w:t>Barbieri R</w:t>
      </w:r>
      <w:r w:rsidRPr="00C1620F">
        <w:rPr>
          <w:rFonts w:ascii="Times New Roman" w:hAnsi="Times New Roman" w:cs="Times New Roman"/>
          <w:noProof/>
        </w:rPr>
        <w:t xml:space="preserve">, </w:t>
      </w:r>
      <w:r w:rsidRPr="00C1620F">
        <w:rPr>
          <w:rFonts w:ascii="Times New Roman" w:hAnsi="Times New Roman" w:cs="Times New Roman"/>
          <w:b/>
          <w:bCs/>
          <w:noProof/>
        </w:rPr>
        <w:t>Solo V</w:t>
      </w:r>
      <w:r w:rsidRPr="00C1620F">
        <w:rPr>
          <w:rFonts w:ascii="Times New Roman" w:hAnsi="Times New Roman" w:cs="Times New Roman"/>
          <w:noProof/>
        </w:rPr>
        <w:t xml:space="preserve">, </w:t>
      </w:r>
      <w:r w:rsidRPr="00C1620F">
        <w:rPr>
          <w:rFonts w:ascii="Times New Roman" w:hAnsi="Times New Roman" w:cs="Times New Roman"/>
          <w:b/>
          <w:bCs/>
          <w:noProof/>
        </w:rPr>
        <w:t>Brown EN</w:t>
      </w:r>
      <w:r w:rsidRPr="00C1620F">
        <w:rPr>
          <w:rFonts w:ascii="Times New Roman" w:hAnsi="Times New Roman" w:cs="Times New Roman"/>
          <w:noProof/>
        </w:rPr>
        <w:t xml:space="preserve">. Dynamic Analysis of Neural Encoding by Point Process Adaptive Filtering. </w:t>
      </w:r>
      <w:r w:rsidRPr="00C1620F">
        <w:rPr>
          <w:rFonts w:ascii="Times New Roman" w:hAnsi="Times New Roman" w:cs="Times New Roman"/>
          <w:i/>
          <w:iCs/>
          <w:noProof/>
        </w:rPr>
        <w:t>Neural Comput</w:t>
      </w:r>
      <w:r w:rsidRPr="00C1620F">
        <w:rPr>
          <w:rFonts w:ascii="Times New Roman" w:hAnsi="Times New Roman" w:cs="Times New Roman"/>
          <w:noProof/>
        </w:rPr>
        <w:t xml:space="preserve"> 16: 971–998, 2004.</w:t>
      </w:r>
    </w:p>
    <w:p w14:paraId="2373375E"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Fenton AA</w:t>
      </w:r>
      <w:r w:rsidRPr="00C1620F">
        <w:rPr>
          <w:rFonts w:ascii="Times New Roman" w:hAnsi="Times New Roman" w:cs="Times New Roman"/>
          <w:noProof/>
        </w:rPr>
        <w:t xml:space="preserve">, </w:t>
      </w:r>
      <w:r w:rsidRPr="00C1620F">
        <w:rPr>
          <w:rFonts w:ascii="Times New Roman" w:hAnsi="Times New Roman" w:cs="Times New Roman"/>
          <w:b/>
          <w:bCs/>
          <w:noProof/>
        </w:rPr>
        <w:t>Muller RU</w:t>
      </w:r>
      <w:r w:rsidRPr="00C1620F">
        <w:rPr>
          <w:rFonts w:ascii="Times New Roman" w:hAnsi="Times New Roman" w:cs="Times New Roman"/>
          <w:noProof/>
        </w:rPr>
        <w:t xml:space="preserve">. Place cell discharge is extremely variable during individual passes of the rat through the firing field. </w:t>
      </w:r>
      <w:r w:rsidRPr="00C1620F">
        <w:rPr>
          <w:rFonts w:ascii="Times New Roman" w:hAnsi="Times New Roman" w:cs="Times New Roman"/>
          <w:i/>
          <w:iCs/>
          <w:noProof/>
        </w:rPr>
        <w:t>Proc Natl Acad Sci U S A</w:t>
      </w:r>
      <w:r w:rsidRPr="00C1620F">
        <w:rPr>
          <w:rFonts w:ascii="Times New Roman" w:hAnsi="Times New Roman" w:cs="Times New Roman"/>
          <w:noProof/>
        </w:rPr>
        <w:t xml:space="preserve"> 95: 3182–3187, 1998.</w:t>
      </w:r>
    </w:p>
    <w:p w14:paraId="161FC9CC"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Gaunt RE</w:t>
      </w:r>
      <w:r w:rsidRPr="00C1620F">
        <w:rPr>
          <w:rFonts w:ascii="Times New Roman" w:hAnsi="Times New Roman" w:cs="Times New Roman"/>
          <w:noProof/>
        </w:rPr>
        <w:t xml:space="preserve">, </w:t>
      </w:r>
      <w:r w:rsidRPr="00C1620F">
        <w:rPr>
          <w:rFonts w:ascii="Times New Roman" w:hAnsi="Times New Roman" w:cs="Times New Roman"/>
          <w:b/>
          <w:bCs/>
          <w:noProof/>
        </w:rPr>
        <w:t>Iyengar S</w:t>
      </w:r>
      <w:r w:rsidRPr="00C1620F">
        <w:rPr>
          <w:rFonts w:ascii="Times New Roman" w:hAnsi="Times New Roman" w:cs="Times New Roman"/>
          <w:noProof/>
        </w:rPr>
        <w:t xml:space="preserve">, </w:t>
      </w:r>
      <w:r w:rsidRPr="00C1620F">
        <w:rPr>
          <w:rFonts w:ascii="Times New Roman" w:hAnsi="Times New Roman" w:cs="Times New Roman"/>
          <w:b/>
          <w:bCs/>
          <w:noProof/>
        </w:rPr>
        <w:t>Olde Daalhuis AB</w:t>
      </w:r>
      <w:r w:rsidRPr="00C1620F">
        <w:rPr>
          <w:rFonts w:ascii="Times New Roman" w:hAnsi="Times New Roman" w:cs="Times New Roman"/>
          <w:noProof/>
        </w:rPr>
        <w:t xml:space="preserve">, </w:t>
      </w:r>
      <w:r w:rsidRPr="00C1620F">
        <w:rPr>
          <w:rFonts w:ascii="Times New Roman" w:hAnsi="Times New Roman" w:cs="Times New Roman"/>
          <w:b/>
          <w:bCs/>
          <w:noProof/>
        </w:rPr>
        <w:t>Simsek B</w:t>
      </w:r>
      <w:r w:rsidRPr="00C1620F">
        <w:rPr>
          <w:rFonts w:ascii="Times New Roman" w:hAnsi="Times New Roman" w:cs="Times New Roman"/>
          <w:noProof/>
        </w:rPr>
        <w:t xml:space="preserve">, </w:t>
      </w:r>
      <w:r w:rsidRPr="00C1620F">
        <w:rPr>
          <w:rFonts w:ascii="Times New Roman" w:hAnsi="Times New Roman" w:cs="Times New Roman"/>
          <w:b/>
          <w:bCs/>
          <w:noProof/>
        </w:rPr>
        <w:t>Robert Gaunt BE</w:t>
      </w:r>
      <w:r w:rsidRPr="00C1620F">
        <w:rPr>
          <w:rFonts w:ascii="Times New Roman" w:hAnsi="Times New Roman" w:cs="Times New Roman"/>
          <w:noProof/>
        </w:rPr>
        <w:t xml:space="preserve">. An asymptotic expansion for the normalizing constant of the Conway-Maxwell-Poisson distribution. </w:t>
      </w:r>
      <w:r w:rsidRPr="00C1620F">
        <w:rPr>
          <w:rFonts w:ascii="Times New Roman" w:hAnsi="Times New Roman" w:cs="Times New Roman"/>
          <w:i/>
          <w:iCs/>
          <w:noProof/>
        </w:rPr>
        <w:t>Ann Inst Stat Math</w:t>
      </w:r>
      <w:r w:rsidRPr="00C1620F">
        <w:rPr>
          <w:rFonts w:ascii="Times New Roman" w:hAnsi="Times New Roman" w:cs="Times New Roman"/>
          <w:noProof/>
        </w:rPr>
        <w:t xml:space="preserve"> 71: 163–180, 2019.</w:t>
      </w:r>
    </w:p>
    <w:p w14:paraId="5C8D6260"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Ghanbari A</w:t>
      </w:r>
      <w:r w:rsidRPr="00C1620F">
        <w:rPr>
          <w:rFonts w:ascii="Times New Roman" w:hAnsi="Times New Roman" w:cs="Times New Roman"/>
          <w:noProof/>
        </w:rPr>
        <w:t xml:space="preserve">, </w:t>
      </w:r>
      <w:r w:rsidRPr="00C1620F">
        <w:rPr>
          <w:rFonts w:ascii="Times New Roman" w:hAnsi="Times New Roman" w:cs="Times New Roman"/>
          <w:b/>
          <w:bCs/>
          <w:noProof/>
        </w:rPr>
        <w:t>Lee CM</w:t>
      </w:r>
      <w:r w:rsidRPr="00C1620F">
        <w:rPr>
          <w:rFonts w:ascii="Times New Roman" w:hAnsi="Times New Roman" w:cs="Times New Roman"/>
          <w:noProof/>
        </w:rPr>
        <w:t xml:space="preserve">, </w:t>
      </w:r>
      <w:r w:rsidRPr="00C1620F">
        <w:rPr>
          <w:rFonts w:ascii="Times New Roman" w:hAnsi="Times New Roman" w:cs="Times New Roman"/>
          <w:b/>
          <w:bCs/>
          <w:noProof/>
        </w:rPr>
        <w:t>Read HL</w:t>
      </w:r>
      <w:r w:rsidRPr="00C1620F">
        <w:rPr>
          <w:rFonts w:ascii="Times New Roman" w:hAnsi="Times New Roman" w:cs="Times New Roman"/>
          <w:noProof/>
        </w:rPr>
        <w:t xml:space="preserve">, </w:t>
      </w:r>
      <w:r w:rsidRPr="00C1620F">
        <w:rPr>
          <w:rFonts w:ascii="Times New Roman" w:hAnsi="Times New Roman" w:cs="Times New Roman"/>
          <w:b/>
          <w:bCs/>
          <w:noProof/>
        </w:rPr>
        <w:t>Stevenson IH</w:t>
      </w:r>
      <w:r w:rsidRPr="00C1620F">
        <w:rPr>
          <w:rFonts w:ascii="Times New Roman" w:hAnsi="Times New Roman" w:cs="Times New Roman"/>
          <w:noProof/>
        </w:rPr>
        <w:t xml:space="preserve">. Modeling stimulus-dependent variability improves decoding of population neural responses. </w:t>
      </w:r>
      <w:r w:rsidRPr="00C1620F">
        <w:rPr>
          <w:rFonts w:ascii="Times New Roman" w:hAnsi="Times New Roman" w:cs="Times New Roman"/>
          <w:i/>
          <w:iCs/>
          <w:noProof/>
        </w:rPr>
        <w:t>J Neural Eng</w:t>
      </w:r>
      <w:r w:rsidRPr="00C1620F">
        <w:rPr>
          <w:rFonts w:ascii="Times New Roman" w:hAnsi="Times New Roman" w:cs="Times New Roman"/>
          <w:noProof/>
        </w:rPr>
        <w:t xml:space="preserve"> 16, 2019.</w:t>
      </w:r>
    </w:p>
    <w:p w14:paraId="3703D51B"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Gupta RC</w:t>
      </w:r>
      <w:r w:rsidRPr="00C1620F">
        <w:rPr>
          <w:rFonts w:ascii="Times New Roman" w:hAnsi="Times New Roman" w:cs="Times New Roman"/>
          <w:noProof/>
        </w:rPr>
        <w:t xml:space="preserve">, </w:t>
      </w:r>
      <w:r w:rsidRPr="00C1620F">
        <w:rPr>
          <w:rFonts w:ascii="Times New Roman" w:hAnsi="Times New Roman" w:cs="Times New Roman"/>
          <w:b/>
          <w:bCs/>
          <w:noProof/>
        </w:rPr>
        <w:t>Sim SZ</w:t>
      </w:r>
      <w:r w:rsidRPr="00C1620F">
        <w:rPr>
          <w:rFonts w:ascii="Times New Roman" w:hAnsi="Times New Roman" w:cs="Times New Roman"/>
          <w:noProof/>
        </w:rPr>
        <w:t xml:space="preserve">, </w:t>
      </w:r>
      <w:r w:rsidRPr="00C1620F">
        <w:rPr>
          <w:rFonts w:ascii="Times New Roman" w:hAnsi="Times New Roman" w:cs="Times New Roman"/>
          <w:b/>
          <w:bCs/>
          <w:noProof/>
        </w:rPr>
        <w:t>Ong SH</w:t>
      </w:r>
      <w:r w:rsidRPr="00C1620F">
        <w:rPr>
          <w:rFonts w:ascii="Times New Roman" w:hAnsi="Times New Roman" w:cs="Times New Roman"/>
          <w:noProof/>
        </w:rPr>
        <w:t xml:space="preserve">. Analysis of discrete data by Conway–Maxwell Poisson distribution. </w:t>
      </w:r>
      <w:r w:rsidRPr="00C1620F">
        <w:rPr>
          <w:rFonts w:ascii="Times New Roman" w:hAnsi="Times New Roman" w:cs="Times New Roman"/>
          <w:i/>
          <w:iCs/>
          <w:noProof/>
        </w:rPr>
        <w:t>AStA Adv Stat Anal</w:t>
      </w:r>
      <w:r w:rsidRPr="00C1620F">
        <w:rPr>
          <w:rFonts w:ascii="Times New Roman" w:hAnsi="Times New Roman" w:cs="Times New Roman"/>
          <w:noProof/>
        </w:rPr>
        <w:t xml:space="preserve"> 98: 327–343, 2014.</w:t>
      </w:r>
    </w:p>
    <w:p w14:paraId="29132EE6"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lastRenderedPageBreak/>
        <w:t>Kelly RC</w:t>
      </w:r>
      <w:r w:rsidRPr="00C1620F">
        <w:rPr>
          <w:rFonts w:ascii="Times New Roman" w:hAnsi="Times New Roman" w:cs="Times New Roman"/>
          <w:noProof/>
        </w:rPr>
        <w:t xml:space="preserve">, </w:t>
      </w:r>
      <w:r w:rsidRPr="00C1620F">
        <w:rPr>
          <w:rFonts w:ascii="Times New Roman" w:hAnsi="Times New Roman" w:cs="Times New Roman"/>
          <w:b/>
          <w:bCs/>
          <w:noProof/>
        </w:rPr>
        <w:t>Smith MA</w:t>
      </w:r>
      <w:r w:rsidRPr="00C1620F">
        <w:rPr>
          <w:rFonts w:ascii="Times New Roman" w:hAnsi="Times New Roman" w:cs="Times New Roman"/>
          <w:noProof/>
        </w:rPr>
        <w:t xml:space="preserve">, </w:t>
      </w:r>
      <w:r w:rsidRPr="00C1620F">
        <w:rPr>
          <w:rFonts w:ascii="Times New Roman" w:hAnsi="Times New Roman" w:cs="Times New Roman"/>
          <w:b/>
          <w:bCs/>
          <w:noProof/>
        </w:rPr>
        <w:t>Kass RE</w:t>
      </w:r>
      <w:r w:rsidRPr="00C1620F">
        <w:rPr>
          <w:rFonts w:ascii="Times New Roman" w:hAnsi="Times New Roman" w:cs="Times New Roman"/>
          <w:noProof/>
        </w:rPr>
        <w:t xml:space="preserve">, </w:t>
      </w:r>
      <w:r w:rsidRPr="00C1620F">
        <w:rPr>
          <w:rFonts w:ascii="Times New Roman" w:hAnsi="Times New Roman" w:cs="Times New Roman"/>
          <w:b/>
          <w:bCs/>
          <w:noProof/>
        </w:rPr>
        <w:t>Lee TS</w:t>
      </w:r>
      <w:r w:rsidRPr="00C1620F">
        <w:rPr>
          <w:rFonts w:ascii="Times New Roman" w:hAnsi="Times New Roman" w:cs="Times New Roman"/>
          <w:noProof/>
        </w:rPr>
        <w:t xml:space="preserve">. Local field potentials indicate network state and account for neuronal response variability. </w:t>
      </w:r>
      <w:r w:rsidRPr="00C1620F">
        <w:rPr>
          <w:rFonts w:ascii="Times New Roman" w:hAnsi="Times New Roman" w:cs="Times New Roman"/>
          <w:i/>
          <w:iCs/>
          <w:noProof/>
        </w:rPr>
        <w:t>J Comput Neurosci</w:t>
      </w:r>
      <w:r w:rsidRPr="00C1620F">
        <w:rPr>
          <w:rFonts w:ascii="Times New Roman" w:hAnsi="Times New Roman" w:cs="Times New Roman"/>
          <w:noProof/>
        </w:rPr>
        <w:t xml:space="preserve"> 29: 567–579, 2010.</w:t>
      </w:r>
    </w:p>
    <w:p w14:paraId="5FFAE8F9"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Kohn A</w:t>
      </w:r>
      <w:r w:rsidRPr="00C1620F">
        <w:rPr>
          <w:rFonts w:ascii="Times New Roman" w:hAnsi="Times New Roman" w:cs="Times New Roman"/>
          <w:noProof/>
        </w:rPr>
        <w:t xml:space="preserve">, </w:t>
      </w:r>
      <w:r w:rsidRPr="00C1620F">
        <w:rPr>
          <w:rFonts w:ascii="Times New Roman" w:hAnsi="Times New Roman" w:cs="Times New Roman"/>
          <w:b/>
          <w:bCs/>
          <w:noProof/>
        </w:rPr>
        <w:t>Smith MA</w:t>
      </w:r>
      <w:r w:rsidRPr="00C1620F">
        <w:rPr>
          <w:rFonts w:ascii="Times New Roman" w:hAnsi="Times New Roman" w:cs="Times New Roman"/>
          <w:noProof/>
        </w:rPr>
        <w:t xml:space="preserve">. Utah array extracellular recordings of spontaneous and visually evoked activity from anesthetized macaque primary visual cortex (V1) [Online]. </w:t>
      </w:r>
      <w:r w:rsidRPr="00C1620F">
        <w:rPr>
          <w:rFonts w:ascii="Times New Roman" w:hAnsi="Times New Roman" w:cs="Times New Roman"/>
          <w:i/>
          <w:iCs/>
          <w:noProof/>
        </w:rPr>
        <w:t>CRCNS.org</w:t>
      </w:r>
      <w:r w:rsidRPr="00C1620F">
        <w:rPr>
          <w:rFonts w:ascii="Times New Roman" w:hAnsi="Times New Roman" w:cs="Times New Roman"/>
          <w:noProof/>
        </w:rPr>
        <w:t xml:space="preserve"> 2016.http://dx.doi.org/10.6080/K0NC5Z4X.</w:t>
      </w:r>
    </w:p>
    <w:p w14:paraId="37C873DF"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Lesica NA</w:t>
      </w:r>
      <w:r w:rsidRPr="00C1620F">
        <w:rPr>
          <w:rFonts w:ascii="Times New Roman" w:hAnsi="Times New Roman" w:cs="Times New Roman"/>
          <w:noProof/>
        </w:rPr>
        <w:t xml:space="preserve">, </w:t>
      </w:r>
      <w:r w:rsidRPr="00C1620F">
        <w:rPr>
          <w:rFonts w:ascii="Times New Roman" w:hAnsi="Times New Roman" w:cs="Times New Roman"/>
          <w:b/>
          <w:bCs/>
          <w:noProof/>
        </w:rPr>
        <w:t>Jin J</w:t>
      </w:r>
      <w:r w:rsidRPr="00C1620F">
        <w:rPr>
          <w:rFonts w:ascii="Times New Roman" w:hAnsi="Times New Roman" w:cs="Times New Roman"/>
          <w:noProof/>
        </w:rPr>
        <w:t xml:space="preserve">, </w:t>
      </w:r>
      <w:r w:rsidRPr="00C1620F">
        <w:rPr>
          <w:rFonts w:ascii="Times New Roman" w:hAnsi="Times New Roman" w:cs="Times New Roman"/>
          <w:b/>
          <w:bCs/>
          <w:noProof/>
        </w:rPr>
        <w:t>Weng C</w:t>
      </w:r>
      <w:r w:rsidRPr="00C1620F">
        <w:rPr>
          <w:rFonts w:ascii="Times New Roman" w:hAnsi="Times New Roman" w:cs="Times New Roman"/>
          <w:noProof/>
        </w:rPr>
        <w:t xml:space="preserve">, </w:t>
      </w:r>
      <w:r w:rsidRPr="00C1620F">
        <w:rPr>
          <w:rFonts w:ascii="Times New Roman" w:hAnsi="Times New Roman" w:cs="Times New Roman"/>
          <w:b/>
          <w:bCs/>
          <w:noProof/>
        </w:rPr>
        <w:t>Yeh CI</w:t>
      </w:r>
      <w:r w:rsidRPr="00C1620F">
        <w:rPr>
          <w:rFonts w:ascii="Times New Roman" w:hAnsi="Times New Roman" w:cs="Times New Roman"/>
          <w:noProof/>
        </w:rPr>
        <w:t xml:space="preserve">, </w:t>
      </w:r>
      <w:r w:rsidRPr="00C1620F">
        <w:rPr>
          <w:rFonts w:ascii="Times New Roman" w:hAnsi="Times New Roman" w:cs="Times New Roman"/>
          <w:b/>
          <w:bCs/>
          <w:noProof/>
        </w:rPr>
        <w:t>Butts DA</w:t>
      </w:r>
      <w:r w:rsidRPr="00C1620F">
        <w:rPr>
          <w:rFonts w:ascii="Times New Roman" w:hAnsi="Times New Roman" w:cs="Times New Roman"/>
          <w:noProof/>
        </w:rPr>
        <w:t xml:space="preserve">, </w:t>
      </w:r>
      <w:r w:rsidRPr="00C1620F">
        <w:rPr>
          <w:rFonts w:ascii="Times New Roman" w:hAnsi="Times New Roman" w:cs="Times New Roman"/>
          <w:b/>
          <w:bCs/>
          <w:noProof/>
        </w:rPr>
        <w:t>Stanley GB</w:t>
      </w:r>
      <w:r w:rsidRPr="00C1620F">
        <w:rPr>
          <w:rFonts w:ascii="Times New Roman" w:hAnsi="Times New Roman" w:cs="Times New Roman"/>
          <w:noProof/>
        </w:rPr>
        <w:t xml:space="preserve">, </w:t>
      </w:r>
      <w:r w:rsidRPr="00C1620F">
        <w:rPr>
          <w:rFonts w:ascii="Times New Roman" w:hAnsi="Times New Roman" w:cs="Times New Roman"/>
          <w:b/>
          <w:bCs/>
          <w:noProof/>
        </w:rPr>
        <w:t>Alonso JM</w:t>
      </w:r>
      <w:r w:rsidRPr="00C1620F">
        <w:rPr>
          <w:rFonts w:ascii="Times New Roman" w:hAnsi="Times New Roman" w:cs="Times New Roman"/>
          <w:noProof/>
        </w:rPr>
        <w:t xml:space="preserve">. Adaptation to Stimulus Contrast and Correlations during Natural Visual Stimulation. </w:t>
      </w:r>
      <w:r w:rsidRPr="00C1620F">
        <w:rPr>
          <w:rFonts w:ascii="Times New Roman" w:hAnsi="Times New Roman" w:cs="Times New Roman"/>
          <w:i/>
          <w:iCs/>
          <w:noProof/>
        </w:rPr>
        <w:t>Neuron</w:t>
      </w:r>
      <w:r w:rsidRPr="00C1620F">
        <w:rPr>
          <w:rFonts w:ascii="Times New Roman" w:hAnsi="Times New Roman" w:cs="Times New Roman"/>
          <w:noProof/>
        </w:rPr>
        <w:t xml:space="preserve"> 55: 479–491, 2007.</w:t>
      </w:r>
    </w:p>
    <w:p w14:paraId="2011FC91"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Macke JH</w:t>
      </w:r>
      <w:r w:rsidRPr="00C1620F">
        <w:rPr>
          <w:rFonts w:ascii="Times New Roman" w:hAnsi="Times New Roman" w:cs="Times New Roman"/>
          <w:noProof/>
        </w:rPr>
        <w:t xml:space="preserve">, </w:t>
      </w:r>
      <w:r w:rsidRPr="00C1620F">
        <w:rPr>
          <w:rFonts w:ascii="Times New Roman" w:hAnsi="Times New Roman" w:cs="Times New Roman"/>
          <w:b/>
          <w:bCs/>
          <w:noProof/>
        </w:rPr>
        <w:t>Buesing L</w:t>
      </w:r>
      <w:r w:rsidRPr="00C1620F">
        <w:rPr>
          <w:rFonts w:ascii="Times New Roman" w:hAnsi="Times New Roman" w:cs="Times New Roman"/>
          <w:noProof/>
        </w:rPr>
        <w:t xml:space="preserve">, </w:t>
      </w:r>
      <w:r w:rsidRPr="00C1620F">
        <w:rPr>
          <w:rFonts w:ascii="Times New Roman" w:hAnsi="Times New Roman" w:cs="Times New Roman"/>
          <w:b/>
          <w:bCs/>
          <w:noProof/>
        </w:rPr>
        <w:t>Cunningham JP</w:t>
      </w:r>
      <w:r w:rsidRPr="00C1620F">
        <w:rPr>
          <w:rFonts w:ascii="Times New Roman" w:hAnsi="Times New Roman" w:cs="Times New Roman"/>
          <w:noProof/>
        </w:rPr>
        <w:t xml:space="preserve">, </w:t>
      </w:r>
      <w:r w:rsidRPr="00C1620F">
        <w:rPr>
          <w:rFonts w:ascii="Times New Roman" w:hAnsi="Times New Roman" w:cs="Times New Roman"/>
          <w:b/>
          <w:bCs/>
          <w:noProof/>
        </w:rPr>
        <w:t>Yu BM</w:t>
      </w:r>
      <w:r w:rsidRPr="00C1620F">
        <w:rPr>
          <w:rFonts w:ascii="Times New Roman" w:hAnsi="Times New Roman" w:cs="Times New Roman"/>
          <w:noProof/>
        </w:rPr>
        <w:t xml:space="preserve">, </w:t>
      </w:r>
      <w:r w:rsidRPr="00C1620F">
        <w:rPr>
          <w:rFonts w:ascii="Times New Roman" w:hAnsi="Times New Roman" w:cs="Times New Roman"/>
          <w:b/>
          <w:bCs/>
          <w:noProof/>
        </w:rPr>
        <w:t>Shenoy K V.</w:t>
      </w:r>
      <w:r w:rsidRPr="00C1620F">
        <w:rPr>
          <w:rFonts w:ascii="Times New Roman" w:hAnsi="Times New Roman" w:cs="Times New Roman"/>
          <w:noProof/>
        </w:rPr>
        <w:t xml:space="preserve">, </w:t>
      </w:r>
      <w:r w:rsidRPr="00C1620F">
        <w:rPr>
          <w:rFonts w:ascii="Times New Roman" w:hAnsi="Times New Roman" w:cs="Times New Roman"/>
          <w:b/>
          <w:bCs/>
          <w:noProof/>
        </w:rPr>
        <w:t>Sahani M</w:t>
      </w:r>
      <w:r w:rsidRPr="00C1620F">
        <w:rPr>
          <w:rFonts w:ascii="Times New Roman" w:hAnsi="Times New Roman" w:cs="Times New Roman"/>
          <w:noProof/>
        </w:rPr>
        <w:t xml:space="preserve">. Empirical models of spiking in neural populations. </w:t>
      </w:r>
      <w:r w:rsidRPr="00C1620F">
        <w:rPr>
          <w:rFonts w:ascii="Times New Roman" w:hAnsi="Times New Roman" w:cs="Times New Roman"/>
          <w:i/>
          <w:iCs/>
          <w:noProof/>
        </w:rPr>
        <w:t>Adv Neural Inf Process Syst</w:t>
      </w:r>
      <w:r w:rsidRPr="00C1620F">
        <w:rPr>
          <w:rFonts w:ascii="Times New Roman" w:hAnsi="Times New Roman" w:cs="Times New Roman"/>
          <w:noProof/>
        </w:rPr>
        <w:t xml:space="preserve"> 24, 2011.</w:t>
      </w:r>
    </w:p>
    <w:p w14:paraId="6D13163F"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Maimon G</w:t>
      </w:r>
      <w:r w:rsidRPr="00C1620F">
        <w:rPr>
          <w:rFonts w:ascii="Times New Roman" w:hAnsi="Times New Roman" w:cs="Times New Roman"/>
          <w:noProof/>
        </w:rPr>
        <w:t xml:space="preserve">, </w:t>
      </w:r>
      <w:r w:rsidRPr="00C1620F">
        <w:rPr>
          <w:rFonts w:ascii="Times New Roman" w:hAnsi="Times New Roman" w:cs="Times New Roman"/>
          <w:b/>
          <w:bCs/>
          <w:noProof/>
        </w:rPr>
        <w:t>Assad J a.</w:t>
      </w:r>
      <w:r w:rsidRPr="00C1620F">
        <w:rPr>
          <w:rFonts w:ascii="Times New Roman" w:hAnsi="Times New Roman" w:cs="Times New Roman"/>
          <w:noProof/>
        </w:rPr>
        <w:t xml:space="preserve"> Beyond Poisson: Increased Spike-Time Regularity across Primate Parietal Cortex. </w:t>
      </w:r>
      <w:r w:rsidRPr="00C1620F">
        <w:rPr>
          <w:rFonts w:ascii="Times New Roman" w:hAnsi="Times New Roman" w:cs="Times New Roman"/>
          <w:i/>
          <w:iCs/>
          <w:noProof/>
        </w:rPr>
        <w:t>Neuron</w:t>
      </w:r>
      <w:r w:rsidRPr="00C1620F">
        <w:rPr>
          <w:rFonts w:ascii="Times New Roman" w:hAnsi="Times New Roman" w:cs="Times New Roman"/>
          <w:noProof/>
        </w:rPr>
        <w:t xml:space="preserve"> 62: 426–440, 2009.</w:t>
      </w:r>
    </w:p>
    <w:p w14:paraId="10496B59"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Paninski L</w:t>
      </w:r>
      <w:r w:rsidRPr="00C1620F">
        <w:rPr>
          <w:rFonts w:ascii="Times New Roman" w:hAnsi="Times New Roman" w:cs="Times New Roman"/>
          <w:noProof/>
        </w:rPr>
        <w:t xml:space="preserve">, </w:t>
      </w:r>
      <w:r w:rsidRPr="00C1620F">
        <w:rPr>
          <w:rFonts w:ascii="Times New Roman" w:hAnsi="Times New Roman" w:cs="Times New Roman"/>
          <w:b/>
          <w:bCs/>
          <w:noProof/>
        </w:rPr>
        <w:t>Ahmadian Y</w:t>
      </w:r>
      <w:r w:rsidRPr="00C1620F">
        <w:rPr>
          <w:rFonts w:ascii="Times New Roman" w:hAnsi="Times New Roman" w:cs="Times New Roman"/>
          <w:noProof/>
        </w:rPr>
        <w:t xml:space="preserve">, </w:t>
      </w:r>
      <w:r w:rsidRPr="00C1620F">
        <w:rPr>
          <w:rFonts w:ascii="Times New Roman" w:hAnsi="Times New Roman" w:cs="Times New Roman"/>
          <w:b/>
          <w:bCs/>
          <w:noProof/>
        </w:rPr>
        <w:t>Ferreira DG</w:t>
      </w:r>
      <w:r w:rsidRPr="00C1620F">
        <w:rPr>
          <w:rFonts w:ascii="Times New Roman" w:hAnsi="Times New Roman" w:cs="Times New Roman"/>
          <w:noProof/>
        </w:rPr>
        <w:t xml:space="preserve">, </w:t>
      </w:r>
      <w:r w:rsidRPr="00C1620F">
        <w:rPr>
          <w:rFonts w:ascii="Times New Roman" w:hAnsi="Times New Roman" w:cs="Times New Roman"/>
          <w:b/>
          <w:bCs/>
          <w:noProof/>
        </w:rPr>
        <w:t>Koyama S</w:t>
      </w:r>
      <w:r w:rsidRPr="00C1620F">
        <w:rPr>
          <w:rFonts w:ascii="Times New Roman" w:hAnsi="Times New Roman" w:cs="Times New Roman"/>
          <w:noProof/>
        </w:rPr>
        <w:t xml:space="preserve">, </w:t>
      </w:r>
      <w:r w:rsidRPr="00C1620F">
        <w:rPr>
          <w:rFonts w:ascii="Times New Roman" w:hAnsi="Times New Roman" w:cs="Times New Roman"/>
          <w:b/>
          <w:bCs/>
          <w:noProof/>
        </w:rPr>
        <w:t>Rahnama Rad K</w:t>
      </w:r>
      <w:r w:rsidRPr="00C1620F">
        <w:rPr>
          <w:rFonts w:ascii="Times New Roman" w:hAnsi="Times New Roman" w:cs="Times New Roman"/>
          <w:noProof/>
        </w:rPr>
        <w:t xml:space="preserve">, </w:t>
      </w:r>
      <w:r w:rsidRPr="00C1620F">
        <w:rPr>
          <w:rFonts w:ascii="Times New Roman" w:hAnsi="Times New Roman" w:cs="Times New Roman"/>
          <w:b/>
          <w:bCs/>
          <w:noProof/>
        </w:rPr>
        <w:t>Vidne M</w:t>
      </w:r>
      <w:r w:rsidRPr="00C1620F">
        <w:rPr>
          <w:rFonts w:ascii="Times New Roman" w:hAnsi="Times New Roman" w:cs="Times New Roman"/>
          <w:noProof/>
        </w:rPr>
        <w:t xml:space="preserve">, </w:t>
      </w:r>
      <w:r w:rsidRPr="00C1620F">
        <w:rPr>
          <w:rFonts w:ascii="Times New Roman" w:hAnsi="Times New Roman" w:cs="Times New Roman"/>
          <w:b/>
          <w:bCs/>
          <w:noProof/>
        </w:rPr>
        <w:t>Vogelstein J</w:t>
      </w:r>
      <w:r w:rsidRPr="00C1620F">
        <w:rPr>
          <w:rFonts w:ascii="Times New Roman" w:hAnsi="Times New Roman" w:cs="Times New Roman"/>
          <w:noProof/>
        </w:rPr>
        <w:t xml:space="preserve">, </w:t>
      </w:r>
      <w:r w:rsidRPr="00C1620F">
        <w:rPr>
          <w:rFonts w:ascii="Times New Roman" w:hAnsi="Times New Roman" w:cs="Times New Roman"/>
          <w:b/>
          <w:bCs/>
          <w:noProof/>
        </w:rPr>
        <w:t>Wu W</w:t>
      </w:r>
      <w:r w:rsidRPr="00C1620F">
        <w:rPr>
          <w:rFonts w:ascii="Times New Roman" w:hAnsi="Times New Roman" w:cs="Times New Roman"/>
          <w:noProof/>
        </w:rPr>
        <w:t xml:space="preserve">. A new look at state-space models for neural data. </w:t>
      </w:r>
      <w:r w:rsidRPr="00C1620F">
        <w:rPr>
          <w:rFonts w:ascii="Times New Roman" w:hAnsi="Times New Roman" w:cs="Times New Roman"/>
          <w:i/>
          <w:iCs/>
          <w:noProof/>
        </w:rPr>
        <w:t>J. Comput. Neurosci.</w:t>
      </w:r>
      <w:r w:rsidRPr="00C1620F">
        <w:rPr>
          <w:rFonts w:ascii="Times New Roman" w:hAnsi="Times New Roman" w:cs="Times New Roman"/>
          <w:noProof/>
        </w:rPr>
        <w:t xml:space="preserve"> 29Springer: 107–126, 2010.</w:t>
      </w:r>
    </w:p>
    <w:p w14:paraId="6BA7DD91"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Rauch HE</w:t>
      </w:r>
      <w:r w:rsidRPr="00C1620F">
        <w:rPr>
          <w:rFonts w:ascii="Times New Roman" w:hAnsi="Times New Roman" w:cs="Times New Roman"/>
          <w:noProof/>
        </w:rPr>
        <w:t xml:space="preserve">, </w:t>
      </w:r>
      <w:r w:rsidRPr="00C1620F">
        <w:rPr>
          <w:rFonts w:ascii="Times New Roman" w:hAnsi="Times New Roman" w:cs="Times New Roman"/>
          <w:b/>
          <w:bCs/>
          <w:noProof/>
        </w:rPr>
        <w:t>Tung F</w:t>
      </w:r>
      <w:r w:rsidRPr="00C1620F">
        <w:rPr>
          <w:rFonts w:ascii="Times New Roman" w:hAnsi="Times New Roman" w:cs="Times New Roman"/>
          <w:noProof/>
        </w:rPr>
        <w:t xml:space="preserve">, </w:t>
      </w:r>
      <w:r w:rsidRPr="00C1620F">
        <w:rPr>
          <w:rFonts w:ascii="Times New Roman" w:hAnsi="Times New Roman" w:cs="Times New Roman"/>
          <w:b/>
          <w:bCs/>
          <w:noProof/>
        </w:rPr>
        <w:t>Striebel CT</w:t>
      </w:r>
      <w:r w:rsidRPr="00C1620F">
        <w:rPr>
          <w:rFonts w:ascii="Times New Roman" w:hAnsi="Times New Roman" w:cs="Times New Roman"/>
          <w:noProof/>
        </w:rPr>
        <w:t xml:space="preserve">. Maximum likelihood estimates of linear dynamic systems. </w:t>
      </w:r>
      <w:r w:rsidRPr="00C1620F">
        <w:rPr>
          <w:rFonts w:ascii="Times New Roman" w:hAnsi="Times New Roman" w:cs="Times New Roman"/>
          <w:i/>
          <w:iCs/>
          <w:noProof/>
        </w:rPr>
        <w:t>AIAA J</w:t>
      </w:r>
      <w:r w:rsidRPr="00C1620F">
        <w:rPr>
          <w:rFonts w:ascii="Times New Roman" w:hAnsi="Times New Roman" w:cs="Times New Roman"/>
          <w:noProof/>
        </w:rPr>
        <w:t xml:space="preserve"> 3: 1445–1450, 1965.</w:t>
      </w:r>
    </w:p>
    <w:p w14:paraId="21EBF246"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Rokni U</w:t>
      </w:r>
      <w:r w:rsidRPr="00C1620F">
        <w:rPr>
          <w:rFonts w:ascii="Times New Roman" w:hAnsi="Times New Roman" w:cs="Times New Roman"/>
          <w:noProof/>
        </w:rPr>
        <w:t xml:space="preserve">, </w:t>
      </w:r>
      <w:r w:rsidRPr="00C1620F">
        <w:rPr>
          <w:rFonts w:ascii="Times New Roman" w:hAnsi="Times New Roman" w:cs="Times New Roman"/>
          <w:b/>
          <w:bCs/>
          <w:noProof/>
        </w:rPr>
        <w:t>Richardson AG</w:t>
      </w:r>
      <w:r w:rsidRPr="00C1620F">
        <w:rPr>
          <w:rFonts w:ascii="Times New Roman" w:hAnsi="Times New Roman" w:cs="Times New Roman"/>
          <w:noProof/>
        </w:rPr>
        <w:t xml:space="preserve">, </w:t>
      </w:r>
      <w:r w:rsidRPr="00C1620F">
        <w:rPr>
          <w:rFonts w:ascii="Times New Roman" w:hAnsi="Times New Roman" w:cs="Times New Roman"/>
          <w:b/>
          <w:bCs/>
          <w:noProof/>
        </w:rPr>
        <w:t>Bizzi E</w:t>
      </w:r>
      <w:r w:rsidRPr="00C1620F">
        <w:rPr>
          <w:rFonts w:ascii="Times New Roman" w:hAnsi="Times New Roman" w:cs="Times New Roman"/>
          <w:noProof/>
        </w:rPr>
        <w:t xml:space="preserve">, </w:t>
      </w:r>
      <w:r w:rsidRPr="00C1620F">
        <w:rPr>
          <w:rFonts w:ascii="Times New Roman" w:hAnsi="Times New Roman" w:cs="Times New Roman"/>
          <w:b/>
          <w:bCs/>
          <w:noProof/>
        </w:rPr>
        <w:t>Seung HS</w:t>
      </w:r>
      <w:r w:rsidRPr="00C1620F">
        <w:rPr>
          <w:rFonts w:ascii="Times New Roman" w:hAnsi="Times New Roman" w:cs="Times New Roman"/>
          <w:noProof/>
        </w:rPr>
        <w:t xml:space="preserve">. Motor learning with unstable neural representations. </w:t>
      </w:r>
      <w:r w:rsidRPr="00C1620F">
        <w:rPr>
          <w:rFonts w:ascii="Times New Roman" w:hAnsi="Times New Roman" w:cs="Times New Roman"/>
          <w:i/>
          <w:iCs/>
          <w:noProof/>
        </w:rPr>
        <w:t>Neuron</w:t>
      </w:r>
      <w:r w:rsidRPr="00C1620F">
        <w:rPr>
          <w:rFonts w:ascii="Times New Roman" w:hAnsi="Times New Roman" w:cs="Times New Roman"/>
          <w:noProof/>
        </w:rPr>
        <w:t xml:space="preserve"> 54: 653–666, 2007.</w:t>
      </w:r>
    </w:p>
    <w:p w14:paraId="73BA1ECD"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Sellers KF</w:t>
      </w:r>
      <w:r w:rsidRPr="00C1620F">
        <w:rPr>
          <w:rFonts w:ascii="Times New Roman" w:hAnsi="Times New Roman" w:cs="Times New Roman"/>
          <w:noProof/>
        </w:rPr>
        <w:t xml:space="preserve">, </w:t>
      </w:r>
      <w:r w:rsidRPr="00C1620F">
        <w:rPr>
          <w:rFonts w:ascii="Times New Roman" w:hAnsi="Times New Roman" w:cs="Times New Roman"/>
          <w:b/>
          <w:bCs/>
          <w:noProof/>
        </w:rPr>
        <w:t>Shmueli G</w:t>
      </w:r>
      <w:r w:rsidRPr="00C1620F">
        <w:rPr>
          <w:rFonts w:ascii="Times New Roman" w:hAnsi="Times New Roman" w:cs="Times New Roman"/>
          <w:noProof/>
        </w:rPr>
        <w:t xml:space="preserve">. A flexible regression model for count data. </w:t>
      </w:r>
      <w:r w:rsidRPr="00C1620F">
        <w:rPr>
          <w:rFonts w:ascii="Times New Roman" w:hAnsi="Times New Roman" w:cs="Times New Roman"/>
          <w:i/>
          <w:iCs/>
          <w:noProof/>
        </w:rPr>
        <w:t>https://doi.org/101214/09-AOAS306</w:t>
      </w:r>
      <w:r w:rsidRPr="00C1620F">
        <w:rPr>
          <w:rFonts w:ascii="Times New Roman" w:hAnsi="Times New Roman" w:cs="Times New Roman"/>
          <w:noProof/>
        </w:rPr>
        <w:t xml:space="preserve"> 4: 943–961, 2010.</w:t>
      </w:r>
    </w:p>
    <w:p w14:paraId="463C813A"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Shmueli G</w:t>
      </w:r>
      <w:r w:rsidRPr="00C1620F">
        <w:rPr>
          <w:rFonts w:ascii="Times New Roman" w:hAnsi="Times New Roman" w:cs="Times New Roman"/>
          <w:noProof/>
        </w:rPr>
        <w:t xml:space="preserve">, </w:t>
      </w:r>
      <w:r w:rsidRPr="00C1620F">
        <w:rPr>
          <w:rFonts w:ascii="Times New Roman" w:hAnsi="Times New Roman" w:cs="Times New Roman"/>
          <w:b/>
          <w:bCs/>
          <w:noProof/>
        </w:rPr>
        <w:t>Minka TP</w:t>
      </w:r>
      <w:r w:rsidRPr="00C1620F">
        <w:rPr>
          <w:rFonts w:ascii="Times New Roman" w:hAnsi="Times New Roman" w:cs="Times New Roman"/>
          <w:noProof/>
        </w:rPr>
        <w:t xml:space="preserve">, </w:t>
      </w:r>
      <w:r w:rsidRPr="00C1620F">
        <w:rPr>
          <w:rFonts w:ascii="Times New Roman" w:hAnsi="Times New Roman" w:cs="Times New Roman"/>
          <w:b/>
          <w:bCs/>
          <w:noProof/>
        </w:rPr>
        <w:t>Kadane JB</w:t>
      </w:r>
      <w:r w:rsidRPr="00C1620F">
        <w:rPr>
          <w:rFonts w:ascii="Times New Roman" w:hAnsi="Times New Roman" w:cs="Times New Roman"/>
          <w:noProof/>
        </w:rPr>
        <w:t xml:space="preserve">, </w:t>
      </w:r>
      <w:r w:rsidRPr="00C1620F">
        <w:rPr>
          <w:rFonts w:ascii="Times New Roman" w:hAnsi="Times New Roman" w:cs="Times New Roman"/>
          <w:b/>
          <w:bCs/>
          <w:noProof/>
        </w:rPr>
        <w:t>Borle S</w:t>
      </w:r>
      <w:r w:rsidRPr="00C1620F">
        <w:rPr>
          <w:rFonts w:ascii="Times New Roman" w:hAnsi="Times New Roman" w:cs="Times New Roman"/>
          <w:noProof/>
        </w:rPr>
        <w:t xml:space="preserve">, </w:t>
      </w:r>
      <w:r w:rsidRPr="00C1620F">
        <w:rPr>
          <w:rFonts w:ascii="Times New Roman" w:hAnsi="Times New Roman" w:cs="Times New Roman"/>
          <w:b/>
          <w:bCs/>
          <w:noProof/>
        </w:rPr>
        <w:t>Boatwright P</w:t>
      </w:r>
      <w:r w:rsidRPr="00C1620F">
        <w:rPr>
          <w:rFonts w:ascii="Times New Roman" w:hAnsi="Times New Roman" w:cs="Times New Roman"/>
          <w:noProof/>
        </w:rPr>
        <w:t xml:space="preserve">. A useful distribution for fitting discrete data: revival of the Conway–Maxwell–Poisson distribution. </w:t>
      </w:r>
      <w:r w:rsidRPr="00C1620F">
        <w:rPr>
          <w:rFonts w:ascii="Times New Roman" w:hAnsi="Times New Roman" w:cs="Times New Roman"/>
          <w:i/>
          <w:iCs/>
          <w:noProof/>
        </w:rPr>
        <w:t>J R Stat Soc Ser C (Applied Stat</w:t>
      </w:r>
      <w:r w:rsidRPr="00C1620F">
        <w:rPr>
          <w:rFonts w:ascii="Times New Roman" w:hAnsi="Times New Roman" w:cs="Times New Roman"/>
          <w:noProof/>
        </w:rPr>
        <w:t xml:space="preserve"> 54: 127–142, 2005.</w:t>
      </w:r>
    </w:p>
    <w:p w14:paraId="1A36777F"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Smith MA</w:t>
      </w:r>
      <w:r w:rsidRPr="00C1620F">
        <w:rPr>
          <w:rFonts w:ascii="Times New Roman" w:hAnsi="Times New Roman" w:cs="Times New Roman"/>
          <w:noProof/>
        </w:rPr>
        <w:t xml:space="preserve">, </w:t>
      </w:r>
      <w:r w:rsidRPr="00C1620F">
        <w:rPr>
          <w:rFonts w:ascii="Times New Roman" w:hAnsi="Times New Roman" w:cs="Times New Roman"/>
          <w:b/>
          <w:bCs/>
          <w:noProof/>
        </w:rPr>
        <w:t>Kohn A</w:t>
      </w:r>
      <w:r w:rsidRPr="00C1620F">
        <w:rPr>
          <w:rFonts w:ascii="Times New Roman" w:hAnsi="Times New Roman" w:cs="Times New Roman"/>
          <w:noProof/>
        </w:rPr>
        <w:t xml:space="preserve">. Spatial and temporal scales of neuronal correlation in primary visual cortex. </w:t>
      </w:r>
      <w:r w:rsidRPr="00C1620F">
        <w:rPr>
          <w:rFonts w:ascii="Times New Roman" w:hAnsi="Times New Roman" w:cs="Times New Roman"/>
          <w:i/>
          <w:iCs/>
          <w:noProof/>
        </w:rPr>
        <w:t>J Neurosci</w:t>
      </w:r>
      <w:r w:rsidRPr="00C1620F">
        <w:rPr>
          <w:rFonts w:ascii="Times New Roman" w:hAnsi="Times New Roman" w:cs="Times New Roman"/>
          <w:noProof/>
        </w:rPr>
        <w:t xml:space="preserve"> 28: 12591–12603, 2008.</w:t>
      </w:r>
    </w:p>
    <w:p w14:paraId="36930C6B"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Steinmetz NA</w:t>
      </w:r>
      <w:r w:rsidRPr="00C1620F">
        <w:rPr>
          <w:rFonts w:ascii="Times New Roman" w:hAnsi="Times New Roman" w:cs="Times New Roman"/>
          <w:noProof/>
        </w:rPr>
        <w:t xml:space="preserve">, </w:t>
      </w:r>
      <w:r w:rsidRPr="00C1620F">
        <w:rPr>
          <w:rFonts w:ascii="Times New Roman" w:hAnsi="Times New Roman" w:cs="Times New Roman"/>
          <w:b/>
          <w:bCs/>
          <w:noProof/>
        </w:rPr>
        <w:t>Aydin C</w:t>
      </w:r>
      <w:r w:rsidRPr="00C1620F">
        <w:rPr>
          <w:rFonts w:ascii="Times New Roman" w:hAnsi="Times New Roman" w:cs="Times New Roman"/>
          <w:noProof/>
        </w:rPr>
        <w:t xml:space="preserve">, </w:t>
      </w:r>
      <w:r w:rsidRPr="00C1620F">
        <w:rPr>
          <w:rFonts w:ascii="Times New Roman" w:hAnsi="Times New Roman" w:cs="Times New Roman"/>
          <w:b/>
          <w:bCs/>
          <w:noProof/>
        </w:rPr>
        <w:t>Lebedeva A</w:t>
      </w:r>
      <w:r w:rsidRPr="00C1620F">
        <w:rPr>
          <w:rFonts w:ascii="Times New Roman" w:hAnsi="Times New Roman" w:cs="Times New Roman"/>
          <w:noProof/>
        </w:rPr>
        <w:t xml:space="preserve">, </w:t>
      </w:r>
      <w:r w:rsidRPr="00C1620F">
        <w:rPr>
          <w:rFonts w:ascii="Times New Roman" w:hAnsi="Times New Roman" w:cs="Times New Roman"/>
          <w:b/>
          <w:bCs/>
          <w:noProof/>
        </w:rPr>
        <w:t>Okun M</w:t>
      </w:r>
      <w:r w:rsidRPr="00C1620F">
        <w:rPr>
          <w:rFonts w:ascii="Times New Roman" w:hAnsi="Times New Roman" w:cs="Times New Roman"/>
          <w:noProof/>
        </w:rPr>
        <w:t xml:space="preserve">, </w:t>
      </w:r>
      <w:r w:rsidRPr="00C1620F">
        <w:rPr>
          <w:rFonts w:ascii="Times New Roman" w:hAnsi="Times New Roman" w:cs="Times New Roman"/>
          <w:b/>
          <w:bCs/>
          <w:noProof/>
        </w:rPr>
        <w:t>Pachitariu M</w:t>
      </w:r>
      <w:r w:rsidRPr="00C1620F">
        <w:rPr>
          <w:rFonts w:ascii="Times New Roman" w:hAnsi="Times New Roman" w:cs="Times New Roman"/>
          <w:noProof/>
        </w:rPr>
        <w:t xml:space="preserve">, </w:t>
      </w:r>
      <w:r w:rsidRPr="00C1620F">
        <w:rPr>
          <w:rFonts w:ascii="Times New Roman" w:hAnsi="Times New Roman" w:cs="Times New Roman"/>
          <w:b/>
          <w:bCs/>
          <w:noProof/>
        </w:rPr>
        <w:t>Bauza M</w:t>
      </w:r>
      <w:r w:rsidRPr="00C1620F">
        <w:rPr>
          <w:rFonts w:ascii="Times New Roman" w:hAnsi="Times New Roman" w:cs="Times New Roman"/>
          <w:noProof/>
        </w:rPr>
        <w:t xml:space="preserve">, </w:t>
      </w:r>
      <w:r w:rsidRPr="00C1620F">
        <w:rPr>
          <w:rFonts w:ascii="Times New Roman" w:hAnsi="Times New Roman" w:cs="Times New Roman"/>
          <w:b/>
          <w:bCs/>
          <w:noProof/>
        </w:rPr>
        <w:t>Beau M</w:t>
      </w:r>
      <w:r w:rsidRPr="00C1620F">
        <w:rPr>
          <w:rFonts w:ascii="Times New Roman" w:hAnsi="Times New Roman" w:cs="Times New Roman"/>
          <w:noProof/>
        </w:rPr>
        <w:t xml:space="preserve">, </w:t>
      </w:r>
      <w:r w:rsidRPr="00C1620F">
        <w:rPr>
          <w:rFonts w:ascii="Times New Roman" w:hAnsi="Times New Roman" w:cs="Times New Roman"/>
          <w:b/>
          <w:bCs/>
          <w:noProof/>
        </w:rPr>
        <w:t>Bhagat J</w:t>
      </w:r>
      <w:r w:rsidRPr="00C1620F">
        <w:rPr>
          <w:rFonts w:ascii="Times New Roman" w:hAnsi="Times New Roman" w:cs="Times New Roman"/>
          <w:noProof/>
        </w:rPr>
        <w:t xml:space="preserve">, </w:t>
      </w:r>
      <w:r w:rsidRPr="00C1620F">
        <w:rPr>
          <w:rFonts w:ascii="Times New Roman" w:hAnsi="Times New Roman" w:cs="Times New Roman"/>
          <w:b/>
          <w:bCs/>
          <w:noProof/>
        </w:rPr>
        <w:t>Böhm C</w:t>
      </w:r>
      <w:r w:rsidRPr="00C1620F">
        <w:rPr>
          <w:rFonts w:ascii="Times New Roman" w:hAnsi="Times New Roman" w:cs="Times New Roman"/>
          <w:noProof/>
        </w:rPr>
        <w:t xml:space="preserve">, </w:t>
      </w:r>
      <w:r w:rsidRPr="00C1620F">
        <w:rPr>
          <w:rFonts w:ascii="Times New Roman" w:hAnsi="Times New Roman" w:cs="Times New Roman"/>
          <w:b/>
          <w:bCs/>
          <w:noProof/>
        </w:rPr>
        <w:t>Broux M</w:t>
      </w:r>
      <w:r w:rsidRPr="00C1620F">
        <w:rPr>
          <w:rFonts w:ascii="Times New Roman" w:hAnsi="Times New Roman" w:cs="Times New Roman"/>
          <w:noProof/>
        </w:rPr>
        <w:t xml:space="preserve">, </w:t>
      </w:r>
      <w:r w:rsidRPr="00C1620F">
        <w:rPr>
          <w:rFonts w:ascii="Times New Roman" w:hAnsi="Times New Roman" w:cs="Times New Roman"/>
          <w:b/>
          <w:bCs/>
          <w:noProof/>
        </w:rPr>
        <w:t>Chen S</w:t>
      </w:r>
      <w:r w:rsidRPr="00C1620F">
        <w:rPr>
          <w:rFonts w:ascii="Times New Roman" w:hAnsi="Times New Roman" w:cs="Times New Roman"/>
          <w:noProof/>
        </w:rPr>
        <w:t xml:space="preserve">, </w:t>
      </w:r>
      <w:r w:rsidRPr="00C1620F">
        <w:rPr>
          <w:rFonts w:ascii="Times New Roman" w:hAnsi="Times New Roman" w:cs="Times New Roman"/>
          <w:b/>
          <w:bCs/>
          <w:noProof/>
        </w:rPr>
        <w:t>Colonell J</w:t>
      </w:r>
      <w:r w:rsidRPr="00C1620F">
        <w:rPr>
          <w:rFonts w:ascii="Times New Roman" w:hAnsi="Times New Roman" w:cs="Times New Roman"/>
          <w:noProof/>
        </w:rPr>
        <w:t xml:space="preserve">, </w:t>
      </w:r>
      <w:r w:rsidRPr="00C1620F">
        <w:rPr>
          <w:rFonts w:ascii="Times New Roman" w:hAnsi="Times New Roman" w:cs="Times New Roman"/>
          <w:b/>
          <w:bCs/>
          <w:noProof/>
        </w:rPr>
        <w:t>Gardner RJ</w:t>
      </w:r>
      <w:r w:rsidRPr="00C1620F">
        <w:rPr>
          <w:rFonts w:ascii="Times New Roman" w:hAnsi="Times New Roman" w:cs="Times New Roman"/>
          <w:noProof/>
        </w:rPr>
        <w:t xml:space="preserve">, </w:t>
      </w:r>
      <w:r w:rsidRPr="00C1620F">
        <w:rPr>
          <w:rFonts w:ascii="Times New Roman" w:hAnsi="Times New Roman" w:cs="Times New Roman"/>
          <w:b/>
          <w:bCs/>
          <w:noProof/>
        </w:rPr>
        <w:t>Karsh B</w:t>
      </w:r>
      <w:r w:rsidRPr="00C1620F">
        <w:rPr>
          <w:rFonts w:ascii="Times New Roman" w:hAnsi="Times New Roman" w:cs="Times New Roman"/>
          <w:noProof/>
        </w:rPr>
        <w:t xml:space="preserve">, </w:t>
      </w:r>
      <w:r w:rsidRPr="00C1620F">
        <w:rPr>
          <w:rFonts w:ascii="Times New Roman" w:hAnsi="Times New Roman" w:cs="Times New Roman"/>
          <w:b/>
          <w:bCs/>
          <w:noProof/>
        </w:rPr>
        <w:t>Kloosterman F</w:t>
      </w:r>
      <w:r w:rsidRPr="00C1620F">
        <w:rPr>
          <w:rFonts w:ascii="Times New Roman" w:hAnsi="Times New Roman" w:cs="Times New Roman"/>
          <w:noProof/>
        </w:rPr>
        <w:t xml:space="preserve">, </w:t>
      </w:r>
      <w:r w:rsidRPr="00C1620F">
        <w:rPr>
          <w:rFonts w:ascii="Times New Roman" w:hAnsi="Times New Roman" w:cs="Times New Roman"/>
          <w:b/>
          <w:bCs/>
          <w:noProof/>
        </w:rPr>
        <w:t>Kostadinov D</w:t>
      </w:r>
      <w:r w:rsidRPr="00C1620F">
        <w:rPr>
          <w:rFonts w:ascii="Times New Roman" w:hAnsi="Times New Roman" w:cs="Times New Roman"/>
          <w:noProof/>
        </w:rPr>
        <w:t xml:space="preserve">, </w:t>
      </w:r>
      <w:r w:rsidRPr="00C1620F">
        <w:rPr>
          <w:rFonts w:ascii="Times New Roman" w:hAnsi="Times New Roman" w:cs="Times New Roman"/>
          <w:b/>
          <w:bCs/>
          <w:noProof/>
        </w:rPr>
        <w:t>Mora-Lopez C</w:t>
      </w:r>
      <w:r w:rsidRPr="00C1620F">
        <w:rPr>
          <w:rFonts w:ascii="Times New Roman" w:hAnsi="Times New Roman" w:cs="Times New Roman"/>
          <w:noProof/>
        </w:rPr>
        <w:t xml:space="preserve">, </w:t>
      </w:r>
      <w:r w:rsidRPr="00C1620F">
        <w:rPr>
          <w:rFonts w:ascii="Times New Roman" w:hAnsi="Times New Roman" w:cs="Times New Roman"/>
          <w:b/>
          <w:bCs/>
          <w:noProof/>
        </w:rPr>
        <w:t>O’Callaghan J</w:t>
      </w:r>
      <w:r w:rsidRPr="00C1620F">
        <w:rPr>
          <w:rFonts w:ascii="Times New Roman" w:hAnsi="Times New Roman" w:cs="Times New Roman"/>
          <w:noProof/>
        </w:rPr>
        <w:t xml:space="preserve">, </w:t>
      </w:r>
      <w:r w:rsidRPr="00C1620F">
        <w:rPr>
          <w:rFonts w:ascii="Times New Roman" w:hAnsi="Times New Roman" w:cs="Times New Roman"/>
          <w:b/>
          <w:bCs/>
          <w:noProof/>
        </w:rPr>
        <w:t>Park J</w:t>
      </w:r>
      <w:r w:rsidRPr="00C1620F">
        <w:rPr>
          <w:rFonts w:ascii="Times New Roman" w:hAnsi="Times New Roman" w:cs="Times New Roman"/>
          <w:noProof/>
        </w:rPr>
        <w:t xml:space="preserve">, </w:t>
      </w:r>
      <w:r w:rsidRPr="00C1620F">
        <w:rPr>
          <w:rFonts w:ascii="Times New Roman" w:hAnsi="Times New Roman" w:cs="Times New Roman"/>
          <w:b/>
          <w:bCs/>
          <w:noProof/>
        </w:rPr>
        <w:t>Putzeys J</w:t>
      </w:r>
      <w:r w:rsidRPr="00C1620F">
        <w:rPr>
          <w:rFonts w:ascii="Times New Roman" w:hAnsi="Times New Roman" w:cs="Times New Roman"/>
          <w:noProof/>
        </w:rPr>
        <w:t xml:space="preserve">, </w:t>
      </w:r>
      <w:r w:rsidRPr="00C1620F">
        <w:rPr>
          <w:rFonts w:ascii="Times New Roman" w:hAnsi="Times New Roman" w:cs="Times New Roman"/>
          <w:b/>
          <w:bCs/>
          <w:noProof/>
        </w:rPr>
        <w:t>Sauerbrei B</w:t>
      </w:r>
      <w:r w:rsidRPr="00C1620F">
        <w:rPr>
          <w:rFonts w:ascii="Times New Roman" w:hAnsi="Times New Roman" w:cs="Times New Roman"/>
          <w:noProof/>
        </w:rPr>
        <w:t xml:space="preserve">, </w:t>
      </w:r>
      <w:r w:rsidRPr="00C1620F">
        <w:rPr>
          <w:rFonts w:ascii="Times New Roman" w:hAnsi="Times New Roman" w:cs="Times New Roman"/>
          <w:b/>
          <w:bCs/>
          <w:noProof/>
        </w:rPr>
        <w:t>van Daal RJJ</w:t>
      </w:r>
      <w:r w:rsidRPr="00C1620F">
        <w:rPr>
          <w:rFonts w:ascii="Times New Roman" w:hAnsi="Times New Roman" w:cs="Times New Roman"/>
          <w:noProof/>
        </w:rPr>
        <w:t xml:space="preserve">, </w:t>
      </w:r>
      <w:r w:rsidRPr="00C1620F">
        <w:rPr>
          <w:rFonts w:ascii="Times New Roman" w:hAnsi="Times New Roman" w:cs="Times New Roman"/>
          <w:b/>
          <w:bCs/>
          <w:noProof/>
        </w:rPr>
        <w:t>Vollan AZ</w:t>
      </w:r>
      <w:r w:rsidRPr="00C1620F">
        <w:rPr>
          <w:rFonts w:ascii="Times New Roman" w:hAnsi="Times New Roman" w:cs="Times New Roman"/>
          <w:noProof/>
        </w:rPr>
        <w:t xml:space="preserve">, </w:t>
      </w:r>
      <w:r w:rsidRPr="00C1620F">
        <w:rPr>
          <w:rFonts w:ascii="Times New Roman" w:hAnsi="Times New Roman" w:cs="Times New Roman"/>
          <w:b/>
          <w:bCs/>
          <w:noProof/>
        </w:rPr>
        <w:t>Wang S</w:t>
      </w:r>
      <w:r w:rsidRPr="00C1620F">
        <w:rPr>
          <w:rFonts w:ascii="Times New Roman" w:hAnsi="Times New Roman" w:cs="Times New Roman"/>
          <w:noProof/>
        </w:rPr>
        <w:t xml:space="preserve">, </w:t>
      </w:r>
      <w:r w:rsidRPr="00C1620F">
        <w:rPr>
          <w:rFonts w:ascii="Times New Roman" w:hAnsi="Times New Roman" w:cs="Times New Roman"/>
          <w:b/>
          <w:bCs/>
          <w:noProof/>
        </w:rPr>
        <w:t>Welkenhuysen M</w:t>
      </w:r>
      <w:r w:rsidRPr="00C1620F">
        <w:rPr>
          <w:rFonts w:ascii="Times New Roman" w:hAnsi="Times New Roman" w:cs="Times New Roman"/>
          <w:noProof/>
        </w:rPr>
        <w:t xml:space="preserve">, </w:t>
      </w:r>
      <w:r w:rsidRPr="00C1620F">
        <w:rPr>
          <w:rFonts w:ascii="Times New Roman" w:hAnsi="Times New Roman" w:cs="Times New Roman"/>
          <w:b/>
          <w:bCs/>
          <w:noProof/>
        </w:rPr>
        <w:t>Ye Z</w:t>
      </w:r>
      <w:r w:rsidRPr="00C1620F">
        <w:rPr>
          <w:rFonts w:ascii="Times New Roman" w:hAnsi="Times New Roman" w:cs="Times New Roman"/>
          <w:noProof/>
        </w:rPr>
        <w:t xml:space="preserve">, </w:t>
      </w:r>
      <w:r w:rsidRPr="00C1620F">
        <w:rPr>
          <w:rFonts w:ascii="Times New Roman" w:hAnsi="Times New Roman" w:cs="Times New Roman"/>
          <w:b/>
          <w:bCs/>
          <w:noProof/>
        </w:rPr>
        <w:t>Dudman JT</w:t>
      </w:r>
      <w:r w:rsidRPr="00C1620F">
        <w:rPr>
          <w:rFonts w:ascii="Times New Roman" w:hAnsi="Times New Roman" w:cs="Times New Roman"/>
          <w:noProof/>
        </w:rPr>
        <w:t xml:space="preserve">, </w:t>
      </w:r>
      <w:r w:rsidRPr="00C1620F">
        <w:rPr>
          <w:rFonts w:ascii="Times New Roman" w:hAnsi="Times New Roman" w:cs="Times New Roman"/>
          <w:b/>
          <w:bCs/>
          <w:noProof/>
        </w:rPr>
        <w:t>Dutta B</w:t>
      </w:r>
      <w:r w:rsidRPr="00C1620F">
        <w:rPr>
          <w:rFonts w:ascii="Times New Roman" w:hAnsi="Times New Roman" w:cs="Times New Roman"/>
          <w:noProof/>
        </w:rPr>
        <w:t xml:space="preserve">, </w:t>
      </w:r>
      <w:r w:rsidRPr="00C1620F">
        <w:rPr>
          <w:rFonts w:ascii="Times New Roman" w:hAnsi="Times New Roman" w:cs="Times New Roman"/>
          <w:b/>
          <w:bCs/>
          <w:noProof/>
        </w:rPr>
        <w:t>Hantman AW</w:t>
      </w:r>
      <w:r w:rsidRPr="00C1620F">
        <w:rPr>
          <w:rFonts w:ascii="Times New Roman" w:hAnsi="Times New Roman" w:cs="Times New Roman"/>
          <w:noProof/>
        </w:rPr>
        <w:t xml:space="preserve">, </w:t>
      </w:r>
      <w:r w:rsidRPr="00C1620F">
        <w:rPr>
          <w:rFonts w:ascii="Times New Roman" w:hAnsi="Times New Roman" w:cs="Times New Roman"/>
          <w:b/>
          <w:bCs/>
          <w:noProof/>
        </w:rPr>
        <w:t>Harris KD</w:t>
      </w:r>
      <w:r w:rsidRPr="00C1620F">
        <w:rPr>
          <w:rFonts w:ascii="Times New Roman" w:hAnsi="Times New Roman" w:cs="Times New Roman"/>
          <w:noProof/>
        </w:rPr>
        <w:t xml:space="preserve">, </w:t>
      </w:r>
      <w:r w:rsidRPr="00C1620F">
        <w:rPr>
          <w:rFonts w:ascii="Times New Roman" w:hAnsi="Times New Roman" w:cs="Times New Roman"/>
          <w:b/>
          <w:bCs/>
          <w:noProof/>
        </w:rPr>
        <w:t>Lee AK</w:t>
      </w:r>
      <w:r w:rsidRPr="00C1620F">
        <w:rPr>
          <w:rFonts w:ascii="Times New Roman" w:hAnsi="Times New Roman" w:cs="Times New Roman"/>
          <w:noProof/>
        </w:rPr>
        <w:t xml:space="preserve">, </w:t>
      </w:r>
      <w:r w:rsidRPr="00C1620F">
        <w:rPr>
          <w:rFonts w:ascii="Times New Roman" w:hAnsi="Times New Roman" w:cs="Times New Roman"/>
          <w:b/>
          <w:bCs/>
          <w:noProof/>
        </w:rPr>
        <w:t>Moser EI</w:t>
      </w:r>
      <w:r w:rsidRPr="00C1620F">
        <w:rPr>
          <w:rFonts w:ascii="Times New Roman" w:hAnsi="Times New Roman" w:cs="Times New Roman"/>
          <w:noProof/>
        </w:rPr>
        <w:t xml:space="preserve">, </w:t>
      </w:r>
      <w:r w:rsidRPr="00C1620F">
        <w:rPr>
          <w:rFonts w:ascii="Times New Roman" w:hAnsi="Times New Roman" w:cs="Times New Roman"/>
          <w:b/>
          <w:bCs/>
          <w:noProof/>
        </w:rPr>
        <w:t>O’Keefe J</w:t>
      </w:r>
      <w:r w:rsidRPr="00C1620F">
        <w:rPr>
          <w:rFonts w:ascii="Times New Roman" w:hAnsi="Times New Roman" w:cs="Times New Roman"/>
          <w:noProof/>
        </w:rPr>
        <w:t xml:space="preserve">, </w:t>
      </w:r>
      <w:r w:rsidRPr="00C1620F">
        <w:rPr>
          <w:rFonts w:ascii="Times New Roman" w:hAnsi="Times New Roman" w:cs="Times New Roman"/>
          <w:b/>
          <w:bCs/>
          <w:noProof/>
        </w:rPr>
        <w:t>Renart A</w:t>
      </w:r>
      <w:r w:rsidRPr="00C1620F">
        <w:rPr>
          <w:rFonts w:ascii="Times New Roman" w:hAnsi="Times New Roman" w:cs="Times New Roman"/>
          <w:noProof/>
        </w:rPr>
        <w:t xml:space="preserve">, </w:t>
      </w:r>
      <w:r w:rsidRPr="00C1620F">
        <w:rPr>
          <w:rFonts w:ascii="Times New Roman" w:hAnsi="Times New Roman" w:cs="Times New Roman"/>
          <w:b/>
          <w:bCs/>
          <w:noProof/>
        </w:rPr>
        <w:t>Svoboda K</w:t>
      </w:r>
      <w:r w:rsidRPr="00C1620F">
        <w:rPr>
          <w:rFonts w:ascii="Times New Roman" w:hAnsi="Times New Roman" w:cs="Times New Roman"/>
          <w:noProof/>
        </w:rPr>
        <w:t xml:space="preserve">, </w:t>
      </w:r>
      <w:r w:rsidRPr="00C1620F">
        <w:rPr>
          <w:rFonts w:ascii="Times New Roman" w:hAnsi="Times New Roman" w:cs="Times New Roman"/>
          <w:b/>
          <w:bCs/>
          <w:noProof/>
        </w:rPr>
        <w:t>Häusser M</w:t>
      </w:r>
      <w:r w:rsidRPr="00C1620F">
        <w:rPr>
          <w:rFonts w:ascii="Times New Roman" w:hAnsi="Times New Roman" w:cs="Times New Roman"/>
          <w:noProof/>
        </w:rPr>
        <w:t xml:space="preserve">, </w:t>
      </w:r>
      <w:r w:rsidRPr="00C1620F">
        <w:rPr>
          <w:rFonts w:ascii="Times New Roman" w:hAnsi="Times New Roman" w:cs="Times New Roman"/>
          <w:b/>
          <w:bCs/>
          <w:noProof/>
        </w:rPr>
        <w:t>Haesler S</w:t>
      </w:r>
      <w:r w:rsidRPr="00C1620F">
        <w:rPr>
          <w:rFonts w:ascii="Times New Roman" w:hAnsi="Times New Roman" w:cs="Times New Roman"/>
          <w:noProof/>
        </w:rPr>
        <w:t xml:space="preserve">, </w:t>
      </w:r>
      <w:r w:rsidRPr="00C1620F">
        <w:rPr>
          <w:rFonts w:ascii="Times New Roman" w:hAnsi="Times New Roman" w:cs="Times New Roman"/>
          <w:b/>
          <w:bCs/>
          <w:noProof/>
        </w:rPr>
        <w:t>Carandini M</w:t>
      </w:r>
      <w:r w:rsidRPr="00C1620F">
        <w:rPr>
          <w:rFonts w:ascii="Times New Roman" w:hAnsi="Times New Roman" w:cs="Times New Roman"/>
          <w:noProof/>
        </w:rPr>
        <w:t xml:space="preserve">, </w:t>
      </w:r>
      <w:r w:rsidRPr="00C1620F">
        <w:rPr>
          <w:rFonts w:ascii="Times New Roman" w:hAnsi="Times New Roman" w:cs="Times New Roman"/>
          <w:b/>
          <w:bCs/>
          <w:noProof/>
        </w:rPr>
        <w:t>Harris TD</w:t>
      </w:r>
      <w:r w:rsidRPr="00C1620F">
        <w:rPr>
          <w:rFonts w:ascii="Times New Roman" w:hAnsi="Times New Roman" w:cs="Times New Roman"/>
          <w:noProof/>
        </w:rPr>
        <w:t xml:space="preserve">. Neuropixels 2.0: A miniaturized high-density probe for stable, long-term brain recordings. </w:t>
      </w:r>
      <w:r w:rsidRPr="00C1620F">
        <w:rPr>
          <w:rFonts w:ascii="Times New Roman" w:hAnsi="Times New Roman" w:cs="Times New Roman"/>
          <w:i/>
          <w:iCs/>
          <w:noProof/>
        </w:rPr>
        <w:t>Science (80- )</w:t>
      </w:r>
      <w:r w:rsidRPr="00C1620F">
        <w:rPr>
          <w:rFonts w:ascii="Times New Roman" w:hAnsi="Times New Roman" w:cs="Times New Roman"/>
          <w:noProof/>
        </w:rPr>
        <w:t xml:space="preserve"> 372, 2021.</w:t>
      </w:r>
    </w:p>
    <w:p w14:paraId="42503113"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Stevenson IH</w:t>
      </w:r>
      <w:r w:rsidRPr="00C1620F">
        <w:rPr>
          <w:rFonts w:ascii="Times New Roman" w:hAnsi="Times New Roman" w:cs="Times New Roman"/>
          <w:noProof/>
        </w:rPr>
        <w:t xml:space="preserve">. Flexible models for spike count data with both over- and under- dispersion. </w:t>
      </w:r>
      <w:r w:rsidRPr="00C1620F">
        <w:rPr>
          <w:rFonts w:ascii="Times New Roman" w:hAnsi="Times New Roman" w:cs="Times New Roman"/>
          <w:i/>
          <w:iCs/>
          <w:noProof/>
        </w:rPr>
        <w:t>J Comput Neurosci</w:t>
      </w:r>
      <w:r w:rsidRPr="00C1620F">
        <w:rPr>
          <w:rFonts w:ascii="Times New Roman" w:hAnsi="Times New Roman" w:cs="Times New Roman"/>
          <w:noProof/>
        </w:rPr>
        <w:t xml:space="preserve"> 41: 29–43, 2016.</w:t>
      </w:r>
    </w:p>
    <w:p w14:paraId="19777554"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Stevenson IH</w:t>
      </w:r>
      <w:r w:rsidRPr="00C1620F">
        <w:rPr>
          <w:rFonts w:ascii="Times New Roman" w:hAnsi="Times New Roman" w:cs="Times New Roman"/>
          <w:noProof/>
        </w:rPr>
        <w:t xml:space="preserve">, </w:t>
      </w:r>
      <w:r w:rsidRPr="00C1620F">
        <w:rPr>
          <w:rFonts w:ascii="Times New Roman" w:hAnsi="Times New Roman" w:cs="Times New Roman"/>
          <w:b/>
          <w:bCs/>
          <w:noProof/>
        </w:rPr>
        <w:t>Cherian A</w:t>
      </w:r>
      <w:r w:rsidRPr="00C1620F">
        <w:rPr>
          <w:rFonts w:ascii="Times New Roman" w:hAnsi="Times New Roman" w:cs="Times New Roman"/>
          <w:noProof/>
        </w:rPr>
        <w:t xml:space="preserve">, </w:t>
      </w:r>
      <w:r w:rsidRPr="00C1620F">
        <w:rPr>
          <w:rFonts w:ascii="Times New Roman" w:hAnsi="Times New Roman" w:cs="Times New Roman"/>
          <w:b/>
          <w:bCs/>
          <w:noProof/>
        </w:rPr>
        <w:t>London BM</w:t>
      </w:r>
      <w:r w:rsidRPr="00C1620F">
        <w:rPr>
          <w:rFonts w:ascii="Times New Roman" w:hAnsi="Times New Roman" w:cs="Times New Roman"/>
          <w:noProof/>
        </w:rPr>
        <w:t xml:space="preserve">, </w:t>
      </w:r>
      <w:r w:rsidRPr="00C1620F">
        <w:rPr>
          <w:rFonts w:ascii="Times New Roman" w:hAnsi="Times New Roman" w:cs="Times New Roman"/>
          <w:b/>
          <w:bCs/>
          <w:noProof/>
        </w:rPr>
        <w:t>Sachs NA</w:t>
      </w:r>
      <w:r w:rsidRPr="00C1620F">
        <w:rPr>
          <w:rFonts w:ascii="Times New Roman" w:hAnsi="Times New Roman" w:cs="Times New Roman"/>
          <w:noProof/>
        </w:rPr>
        <w:t xml:space="preserve">, </w:t>
      </w:r>
      <w:r w:rsidRPr="00C1620F">
        <w:rPr>
          <w:rFonts w:ascii="Times New Roman" w:hAnsi="Times New Roman" w:cs="Times New Roman"/>
          <w:b/>
          <w:bCs/>
          <w:noProof/>
        </w:rPr>
        <w:t>Lindberg E</w:t>
      </w:r>
      <w:r w:rsidRPr="00C1620F">
        <w:rPr>
          <w:rFonts w:ascii="Times New Roman" w:hAnsi="Times New Roman" w:cs="Times New Roman"/>
          <w:noProof/>
        </w:rPr>
        <w:t xml:space="preserve">, </w:t>
      </w:r>
      <w:r w:rsidRPr="00C1620F">
        <w:rPr>
          <w:rFonts w:ascii="Times New Roman" w:hAnsi="Times New Roman" w:cs="Times New Roman"/>
          <w:b/>
          <w:bCs/>
          <w:noProof/>
        </w:rPr>
        <w:t>Reimer J</w:t>
      </w:r>
      <w:r w:rsidRPr="00C1620F">
        <w:rPr>
          <w:rFonts w:ascii="Times New Roman" w:hAnsi="Times New Roman" w:cs="Times New Roman"/>
          <w:noProof/>
        </w:rPr>
        <w:t xml:space="preserve">, </w:t>
      </w:r>
      <w:r w:rsidRPr="00C1620F">
        <w:rPr>
          <w:rFonts w:ascii="Times New Roman" w:hAnsi="Times New Roman" w:cs="Times New Roman"/>
          <w:b/>
          <w:bCs/>
          <w:noProof/>
        </w:rPr>
        <w:t>Slutzky MW</w:t>
      </w:r>
      <w:r w:rsidRPr="00C1620F">
        <w:rPr>
          <w:rFonts w:ascii="Times New Roman" w:hAnsi="Times New Roman" w:cs="Times New Roman"/>
          <w:noProof/>
        </w:rPr>
        <w:t xml:space="preserve">, </w:t>
      </w:r>
      <w:r w:rsidRPr="00C1620F">
        <w:rPr>
          <w:rFonts w:ascii="Times New Roman" w:hAnsi="Times New Roman" w:cs="Times New Roman"/>
          <w:b/>
          <w:bCs/>
          <w:noProof/>
        </w:rPr>
        <w:t>Hatsopoulos NG</w:t>
      </w:r>
      <w:r w:rsidRPr="00C1620F">
        <w:rPr>
          <w:rFonts w:ascii="Times New Roman" w:hAnsi="Times New Roman" w:cs="Times New Roman"/>
          <w:noProof/>
        </w:rPr>
        <w:t xml:space="preserve">, </w:t>
      </w:r>
      <w:r w:rsidRPr="00C1620F">
        <w:rPr>
          <w:rFonts w:ascii="Times New Roman" w:hAnsi="Times New Roman" w:cs="Times New Roman"/>
          <w:b/>
          <w:bCs/>
          <w:noProof/>
        </w:rPr>
        <w:t>Miller LE</w:t>
      </w:r>
      <w:r w:rsidRPr="00C1620F">
        <w:rPr>
          <w:rFonts w:ascii="Times New Roman" w:hAnsi="Times New Roman" w:cs="Times New Roman"/>
          <w:noProof/>
        </w:rPr>
        <w:t xml:space="preserve">, </w:t>
      </w:r>
      <w:r w:rsidRPr="00C1620F">
        <w:rPr>
          <w:rFonts w:ascii="Times New Roman" w:hAnsi="Times New Roman" w:cs="Times New Roman"/>
          <w:b/>
          <w:bCs/>
          <w:noProof/>
        </w:rPr>
        <w:t>Kording KP</w:t>
      </w:r>
      <w:r w:rsidRPr="00C1620F">
        <w:rPr>
          <w:rFonts w:ascii="Times New Roman" w:hAnsi="Times New Roman" w:cs="Times New Roman"/>
          <w:noProof/>
        </w:rPr>
        <w:t xml:space="preserve">. Statistical assessment of the stability of neural movement representations. </w:t>
      </w:r>
      <w:r w:rsidRPr="00C1620F">
        <w:rPr>
          <w:rFonts w:ascii="Times New Roman" w:hAnsi="Times New Roman" w:cs="Times New Roman"/>
          <w:i/>
          <w:iCs/>
          <w:noProof/>
        </w:rPr>
        <w:t>J Neurophysiol</w:t>
      </w:r>
      <w:r w:rsidRPr="00C1620F">
        <w:rPr>
          <w:rFonts w:ascii="Times New Roman" w:hAnsi="Times New Roman" w:cs="Times New Roman"/>
          <w:noProof/>
        </w:rPr>
        <w:t xml:space="preserve"> 106: 764–774, 2011.</w:t>
      </w:r>
    </w:p>
    <w:p w14:paraId="16DCDFAD"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Tomko GJ</w:t>
      </w:r>
      <w:r w:rsidRPr="00C1620F">
        <w:rPr>
          <w:rFonts w:ascii="Times New Roman" w:hAnsi="Times New Roman" w:cs="Times New Roman"/>
          <w:noProof/>
        </w:rPr>
        <w:t xml:space="preserve">, </w:t>
      </w:r>
      <w:r w:rsidRPr="00C1620F">
        <w:rPr>
          <w:rFonts w:ascii="Times New Roman" w:hAnsi="Times New Roman" w:cs="Times New Roman"/>
          <w:b/>
          <w:bCs/>
          <w:noProof/>
        </w:rPr>
        <w:t>Crapper DR</w:t>
      </w:r>
      <w:r w:rsidRPr="00C1620F">
        <w:rPr>
          <w:rFonts w:ascii="Times New Roman" w:hAnsi="Times New Roman" w:cs="Times New Roman"/>
          <w:noProof/>
        </w:rPr>
        <w:t xml:space="preserve">. Neuronal Variability - Nonstationary Responses to Identical Visual-Stimuli. </w:t>
      </w:r>
      <w:r w:rsidRPr="00C1620F">
        <w:rPr>
          <w:rFonts w:ascii="Times New Roman" w:hAnsi="Times New Roman" w:cs="Times New Roman"/>
          <w:i/>
          <w:iCs/>
          <w:noProof/>
        </w:rPr>
        <w:t>Brain Res</w:t>
      </w:r>
      <w:r w:rsidRPr="00C1620F">
        <w:rPr>
          <w:rFonts w:ascii="Times New Roman" w:hAnsi="Times New Roman" w:cs="Times New Roman"/>
          <w:noProof/>
        </w:rPr>
        <w:t xml:space="preserve"> 79: 405–418, 1974.</w:t>
      </w:r>
    </w:p>
    <w:p w14:paraId="327DA041" w14:textId="77777777" w:rsidR="00C1620F" w:rsidRPr="00C1620F" w:rsidRDefault="00C1620F" w:rsidP="00C1620F">
      <w:pPr>
        <w:widowControl w:val="0"/>
        <w:autoSpaceDE w:val="0"/>
        <w:autoSpaceDN w:val="0"/>
        <w:adjustRightInd w:val="0"/>
        <w:spacing w:line="240" w:lineRule="auto"/>
        <w:rPr>
          <w:rFonts w:ascii="Times New Roman" w:hAnsi="Times New Roman" w:cs="Times New Roman"/>
          <w:noProof/>
        </w:rPr>
      </w:pPr>
      <w:r w:rsidRPr="00C1620F">
        <w:rPr>
          <w:rFonts w:ascii="Times New Roman" w:hAnsi="Times New Roman" w:cs="Times New Roman"/>
          <w:b/>
          <w:bCs/>
          <w:noProof/>
        </w:rPr>
        <w:t>Wei G</w:t>
      </w:r>
      <w:r w:rsidRPr="00C1620F">
        <w:rPr>
          <w:rFonts w:ascii="Times New Roman" w:hAnsi="Times New Roman" w:cs="Times New Roman"/>
          <w:noProof/>
        </w:rPr>
        <w:t xml:space="preserve">, </w:t>
      </w:r>
      <w:r w:rsidRPr="00C1620F">
        <w:rPr>
          <w:rFonts w:ascii="Times New Roman" w:hAnsi="Times New Roman" w:cs="Times New Roman"/>
          <w:b/>
          <w:bCs/>
          <w:noProof/>
        </w:rPr>
        <w:t>Stevenson IH</w:t>
      </w:r>
      <w:r w:rsidRPr="00C1620F">
        <w:rPr>
          <w:rFonts w:ascii="Times New Roman" w:hAnsi="Times New Roman" w:cs="Times New Roman"/>
          <w:noProof/>
        </w:rPr>
        <w:t xml:space="preserve">. Tracking Fast and Slow Changes in Synaptic Weights From Simultaneously Observed Pre- and Postsynaptic Spiking. </w:t>
      </w:r>
      <w:r w:rsidRPr="00C1620F">
        <w:rPr>
          <w:rFonts w:ascii="Times New Roman" w:hAnsi="Times New Roman" w:cs="Times New Roman"/>
          <w:i/>
          <w:iCs/>
          <w:noProof/>
        </w:rPr>
        <w:t>Neural Comput</w:t>
      </w:r>
      <w:r w:rsidRPr="00C1620F">
        <w:rPr>
          <w:rFonts w:ascii="Times New Roman" w:hAnsi="Times New Roman" w:cs="Times New Roman"/>
          <w:noProof/>
        </w:rPr>
        <w:t xml:space="preserve"> 33: 2682–2709, 2021.</w:t>
      </w:r>
    </w:p>
    <w:p w14:paraId="6C1E769B" w14:textId="77F7A528" w:rsidR="00D54D25" w:rsidRDefault="00D27569" w:rsidP="001F6135">
      <w:pPr>
        <w:widowControl w:val="0"/>
        <w:autoSpaceDE w:val="0"/>
        <w:autoSpaceDN w:val="0"/>
        <w:adjustRightInd w:val="0"/>
        <w:spacing w:line="240" w:lineRule="auto"/>
        <w:ind w:left="480" w:hanging="480"/>
      </w:pPr>
      <w:r>
        <w:fldChar w:fldCharType="end"/>
      </w:r>
    </w:p>
    <w:p w14:paraId="7287F859" w14:textId="40B9C051" w:rsidR="001B3C0C" w:rsidRDefault="001B3C0C">
      <w:pPr>
        <w:spacing w:line="240" w:lineRule="auto"/>
        <w:jc w:val="left"/>
      </w:pPr>
      <w:r>
        <w:br w:type="page"/>
      </w:r>
    </w:p>
    <w:p w14:paraId="0DEB7311" w14:textId="1F3532B7" w:rsidR="00D3079B" w:rsidRDefault="006044CC" w:rsidP="00B7292E">
      <w:pPr>
        <w:pStyle w:val="Heading1"/>
      </w:pPr>
      <w:r>
        <w:lastRenderedPageBreak/>
        <w:t>Appendix</w:t>
      </w:r>
    </w:p>
    <w:p w14:paraId="12F5A0A2" w14:textId="77777777" w:rsidR="00FF27D1" w:rsidRPr="001D2909" w:rsidRDefault="00FF27D1" w:rsidP="00FF27D1">
      <w:pPr>
        <w:pStyle w:val="Heading2"/>
        <w:rPr>
          <w:color w:val="auto"/>
        </w:rPr>
      </w:pPr>
      <w:r>
        <w:rPr>
          <w:color w:val="auto"/>
        </w:rPr>
        <w:t>Quantifying Uncertainties</w:t>
      </w:r>
    </w:p>
    <w:p w14:paraId="24B9E40E" w14:textId="77777777" w:rsidR="005713EA" w:rsidRDefault="00FF27D1" w:rsidP="00FF27D1">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FF27D1">
      <w:pPr>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FF27D1">
      <w:pPr>
        <w:rPr>
          <w:bCs/>
        </w:rPr>
      </w:pPr>
    </w:p>
    <w:p w14:paraId="1649F23B" w14:textId="77777777" w:rsidR="00FF27D1" w:rsidRDefault="00FF27D1" w:rsidP="00FF27D1">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903FCA" w:rsidP="00FF27D1">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FF27D1"/>
    <w:p w14:paraId="56E7617C" w14:textId="1DF48675" w:rsidR="00FF27D1" w:rsidRDefault="00FF27D1" w:rsidP="00FF27D1">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FF27D1"/>
    <w:p w14:paraId="5FE15600" w14:textId="77777777" w:rsidR="00FF27D1" w:rsidRPr="00FF27D1" w:rsidRDefault="00FF27D1" w:rsidP="0076109C"/>
    <w:p w14:paraId="2D40B668" w14:textId="06D58A82" w:rsidR="00D3079B" w:rsidRDefault="005713EA" w:rsidP="00AC455B">
      <w:pPr>
        <w:pStyle w:val="Heading2"/>
      </w:pPr>
      <w:proofErr w:type="gramStart"/>
      <w:r w:rsidRPr="005713EA">
        <w:t>Moments</w:t>
      </w:r>
      <w:proofErr w:type="gramEnd"/>
      <w:r w:rsidRPr="005713EA">
        <w:t xml:space="preserve"> approximation for Conway-Maxwell Poisson distribution</w:t>
      </w:r>
    </w:p>
    <w:p w14:paraId="171500ED" w14:textId="1376E6C7" w:rsidR="00122A3F" w:rsidRDefault="005713EA" w:rsidP="00D3079B">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D3079B">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D3079B">
      <w:r w:rsidRPr="00940C2D">
        <w:t>Generally, these moments can be calculated by truncated summation.</w:t>
      </w:r>
    </w:p>
    <w:p w14:paraId="6164A816" w14:textId="51F3C7BE" w:rsidR="00940C2D" w:rsidRDefault="00940C2D" w:rsidP="00D3079B"/>
    <w:p w14:paraId="6C13915D" w14:textId="4D69C346" w:rsidR="00DF0933" w:rsidRDefault="00940C2D" w:rsidP="00940C2D">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D3079B"/>
    <w:p w14:paraId="5D4E45AA" w14:textId="679E4CD4" w:rsidR="00DF0933" w:rsidRDefault="00DF0933" w:rsidP="00D3079B">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D3079B"/>
    <w:p w14:paraId="5A69C63E" w14:textId="2B3382BE" w:rsidR="00DF0933" w:rsidRDefault="00DF0933" w:rsidP="00D3079B">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w:t>
      </w:r>
      <w:proofErr w:type="gramStart"/>
      <w:r w:rsidR="00B20572" w:rsidRPr="009668AF">
        <w:rPr>
          <w:color w:val="FF0000"/>
        </w:rPr>
        <w:t>reference,</w:t>
      </w:r>
      <w:proofErr w:type="gramEnd"/>
      <w:r w:rsidR="00B20572" w:rsidRPr="009668AF">
        <w:rPr>
          <w:color w:val="FF0000"/>
        </w:rPr>
        <w:t xml:space="preserv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C455B">
      <m:oMathPara>
        <m:oMath>
          <m:r>
            <w:rPr>
              <w:rFonts w:ascii="Cambria Math" w:hAnsi="Cambria Math"/>
              <w:highlight w:val="yellow"/>
            </w:rPr>
            <w:lastRenderedPageBreak/>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D3079B"/>
    <w:p w14:paraId="50272C6F" w14:textId="010D4241" w:rsidR="00DF0933" w:rsidRDefault="00DF0933" w:rsidP="00D3079B"/>
    <w:p w14:paraId="60FC8EE3" w14:textId="5C042E02" w:rsidR="003A4CE2" w:rsidRDefault="00DF0933" w:rsidP="003A4CE2">
      <w:pPr>
        <w:pStyle w:val="Heading2"/>
      </w:pPr>
      <w:r>
        <w:t xml:space="preserve">Gradient and </w:t>
      </w:r>
      <w:r w:rsidR="00480942">
        <w:t xml:space="preserve">Hessian of the </w:t>
      </w:r>
      <w:r>
        <w:t>log-posterior</w:t>
      </w:r>
    </w:p>
    <w:p w14:paraId="6ECF3917" w14:textId="537D73CE" w:rsidR="005511DC" w:rsidRDefault="00480942" w:rsidP="00D3079B">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D3079B"/>
    <w:p w14:paraId="605D57CE" w14:textId="72FC686A" w:rsidR="00AC455B" w:rsidRDefault="00AC455B" w:rsidP="00D3079B">
      <w:r>
        <w:t>The gradient</w:t>
      </w:r>
      <w:r w:rsidR="00940C2D">
        <w:t xml:space="preserve"> is</w:t>
      </w:r>
      <w:r>
        <w:t>:</w:t>
      </w:r>
    </w:p>
    <w:p w14:paraId="01A22906" w14:textId="5AA02C7B" w:rsidR="00AC455B" w:rsidRPr="00BF3887" w:rsidRDefault="00903FCA" w:rsidP="00AC455B">
      <w:pPr>
        <w:pStyle w:val="ListParagraph"/>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D3079B"/>
    <w:p w14:paraId="12610049" w14:textId="2765DF31" w:rsidR="00DF0933" w:rsidRDefault="00BF3887" w:rsidP="00D3079B">
      <w:r>
        <w:t xml:space="preserve">The </w:t>
      </w:r>
      <w:r w:rsidR="00EE299E">
        <w:t>H</w:t>
      </w:r>
      <w:r>
        <w:t>essian:</w:t>
      </w:r>
    </w:p>
    <w:p w14:paraId="6A317937" w14:textId="40B7DD2E" w:rsidR="00BF3887" w:rsidRDefault="00BF3887" w:rsidP="00D3079B">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D3079B">
      <w:r>
        <w:t xml:space="preserve">, </w:t>
      </w:r>
      <w:proofErr w:type="gramStart"/>
      <w:r>
        <w:t>where</w:t>
      </w:r>
      <w:proofErr w:type="gramEnd"/>
    </w:p>
    <w:p w14:paraId="78CCF8AF" w14:textId="0D69C8AA" w:rsidR="00940C2D" w:rsidRDefault="00903FCA" w:rsidP="00D3079B">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903FCA" w:rsidP="006614C7">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D3079B"/>
    <w:p w14:paraId="55EEA6EF" w14:textId="373F9797" w:rsidR="00ED7060" w:rsidRPr="00C63DA0" w:rsidRDefault="00ED7060" w:rsidP="0076109C">
      <w:pPr>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 xml:space="preserve">scoring, </w:t>
      </w:r>
      <w:proofErr w:type="gramStart"/>
      <w:r w:rsidR="00C63DA0">
        <w:t>i.e.</w:t>
      </w:r>
      <w:proofErr w:type="gramEnd"/>
      <w:r w:rsidR="00C63DA0">
        <w:t xml:space="preserv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D3079B"/>
    <w:p w14:paraId="2756C8D8" w14:textId="462CCB87" w:rsidR="00CE6C00" w:rsidRPr="00D3079B" w:rsidRDefault="00CE6C00" w:rsidP="0076109C">
      <w:pPr>
        <w:keepNext/>
        <w:keepLines/>
        <w:spacing w:before="40"/>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son, Ian" w:date="2022-01-06T11:31:00Z" w:initials="IS">
    <w:p w14:paraId="64C82903" w14:textId="36C43B1A" w:rsidR="001C7C1D" w:rsidRDefault="001C7C1D" w:rsidP="00F57586">
      <w:pPr>
        <w:pStyle w:val="CommentText"/>
        <w:jc w:val="left"/>
      </w:pPr>
      <w:r>
        <w:rPr>
          <w:rStyle w:val="CommentReference"/>
        </w:rPr>
        <w:annotationRef/>
      </w:r>
      <w:r>
        <w:t xml:space="preserve">It might be good to add a sentence here saying something like… "previous work has examined the CMP-GLM here we focus on the dynamic version of this GLM…" cite </w:t>
      </w:r>
      <w:proofErr w:type="spellStart"/>
      <w:r>
        <w:t>Shmueli</w:t>
      </w:r>
      <w:proofErr w:type="spellEnd"/>
      <w:r>
        <w:t>/Sellers</w:t>
      </w:r>
    </w:p>
  </w:comment>
  <w:comment w:id="1" w:author="Stevenson, Ian" w:date="2022-01-13T14:34:00Z" w:initials="IS">
    <w:p w14:paraId="74D81C5E" w14:textId="77777777" w:rsidR="00427C0A" w:rsidRDefault="00427C0A" w:rsidP="00E418FA">
      <w:pPr>
        <w:pStyle w:val="CommentText"/>
        <w:jc w:val="left"/>
        <w:rPr>
          <w:lang w:eastAsia="zh-CN"/>
        </w:rPr>
      </w:pPr>
      <w:r>
        <w:rPr>
          <w:rStyle w:val="CommentReference"/>
        </w:rPr>
        <w:annotationRef/>
      </w:r>
      <w:r>
        <w:t xml:space="preserve">Ok - let's see how it goes. We should </w:t>
      </w:r>
      <w:proofErr w:type="gramStart"/>
      <w:r>
        <w:t>definitely make</w:t>
      </w:r>
      <w:proofErr w:type="gramEnd"/>
      <w:r>
        <w:t xml:space="preserve"> it clear that we weren’t the ones collecting the data. Personally, I think it’s sometimes valuable to put some details here that could impact the results but aren’t essential to the results themselves. We need to add to... for V1: if/how animals were anesthetized, details about the stimulus and spike window, for HC: how position was tracked, dimensions of maze, and for both HC and V1: how data was spike sorted, if we’re using a subset of the spike sorted neurons.</w:t>
      </w:r>
    </w:p>
  </w:comment>
  <w:comment w:id="2" w:author="wei ganchao" w:date="2022-01-15T19:30:00Z" w:initials="wg">
    <w:p w14:paraId="7602BA65" w14:textId="77777777" w:rsidR="00914064" w:rsidRDefault="00F8729C">
      <w:pPr>
        <w:pStyle w:val="CommentText"/>
        <w:jc w:val="left"/>
      </w:pPr>
      <w:r>
        <w:rPr>
          <w:rStyle w:val="CommentReference"/>
        </w:rPr>
        <w:annotationRef/>
      </w:r>
      <w:r w:rsidR="00914064">
        <w:t xml:space="preserve">I view </w:t>
      </w:r>
      <w:proofErr w:type="gramStart"/>
      <w:r w:rsidR="00914064">
        <w:t>these information</w:t>
      </w:r>
      <w:proofErr w:type="gramEnd"/>
      <w:r w:rsidR="00914064">
        <w:t xml:space="preserve"> as detailed background of the data, and I'm still not very comfortable putting them in the "method" section.</w:t>
      </w:r>
    </w:p>
    <w:p w14:paraId="61B5A502" w14:textId="77777777" w:rsidR="00914064" w:rsidRDefault="00914064">
      <w:pPr>
        <w:pStyle w:val="CommentText"/>
        <w:jc w:val="left"/>
      </w:pPr>
    </w:p>
    <w:p w14:paraId="1088225C" w14:textId="77777777" w:rsidR="00914064" w:rsidRDefault="00914064">
      <w:pPr>
        <w:pStyle w:val="CommentText"/>
        <w:jc w:val="left"/>
      </w:pPr>
      <w:r>
        <w:t>Let's discuss later.</w:t>
      </w:r>
    </w:p>
    <w:p w14:paraId="519AD4B9" w14:textId="77777777" w:rsidR="00914064" w:rsidRDefault="00914064">
      <w:pPr>
        <w:pStyle w:val="CommentText"/>
        <w:jc w:val="left"/>
      </w:pPr>
    </w:p>
    <w:p w14:paraId="3BDFAAFA" w14:textId="77777777" w:rsidR="00914064" w:rsidRDefault="00914064" w:rsidP="003136E3">
      <w:pPr>
        <w:pStyle w:val="CommentText"/>
        <w:jc w:val="left"/>
      </w:pPr>
      <w:r>
        <w:t xml:space="preserve">Currently, I put </w:t>
      </w:r>
      <w:proofErr w:type="gramStart"/>
      <w:r>
        <w:t>these info</w:t>
      </w:r>
      <w:proofErr w:type="gramEnd"/>
      <w:r>
        <w:t xml:space="preserve"> in the application part. For the HC data, I didn't find a reference paper. So, I just write the info I can get from the description document (in "data/</w:t>
      </w:r>
      <w:proofErr w:type="spellStart"/>
      <w:r>
        <w:t>hc_data</w:t>
      </w:r>
      <w:proofErr w:type="spellEnd"/>
      <w:r>
        <w:t xml:space="preserve">/ref").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82903" w15:done="1"/>
  <w15:commentEx w15:paraId="74D81C5E" w15:done="0"/>
  <w15:commentEx w15:paraId="3BDFAAFA" w15:paraIdParent="74D81C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1519D" w16cex:dateUtc="2022-01-06T16:31:00Z"/>
  <w16cex:commentExtensible w16cex:durableId="258AB70D" w16cex:dateUtc="2022-01-13T19:34:00Z"/>
  <w16cex:commentExtensible w16cex:durableId="258D9F56" w16cex:dateUtc="2022-01-16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82903" w16cid:durableId="2581519D"/>
  <w16cid:commentId w16cid:paraId="74D81C5E" w16cid:durableId="258AB70D"/>
  <w16cid:commentId w16cid:paraId="3BDFAAFA" w16cid:durableId="258D9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B4A99" w14:textId="77777777" w:rsidR="00903FCA" w:rsidRDefault="00903FCA" w:rsidP="009B10EC">
      <w:pPr>
        <w:spacing w:line="240" w:lineRule="auto"/>
      </w:pPr>
      <w:r>
        <w:separator/>
      </w:r>
    </w:p>
  </w:endnote>
  <w:endnote w:type="continuationSeparator" w:id="0">
    <w:p w14:paraId="48B07990" w14:textId="77777777" w:rsidR="00903FCA" w:rsidRDefault="00903FCA"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CB3C1" w14:textId="77777777" w:rsidR="00903FCA" w:rsidRDefault="00903FCA" w:rsidP="009B10EC">
      <w:pPr>
        <w:spacing w:line="240" w:lineRule="auto"/>
      </w:pPr>
      <w:r>
        <w:separator/>
      </w:r>
    </w:p>
  </w:footnote>
  <w:footnote w:type="continuationSeparator" w:id="0">
    <w:p w14:paraId="52FAE0D3" w14:textId="77777777" w:rsidR="00903FCA" w:rsidRDefault="00903FCA"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son, Ian">
    <w15:presenceInfo w15:providerId="AD" w15:userId="S::ian.stevenson@uconn.edu::30ee5e27-584b-4064-bb15-2919848031ce"/>
  </w15:person>
  <w15:person w15:author="wei ganchao">
    <w15:presenceInfo w15:providerId="Windows Live" w15:userId="c1a04c3a62a72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1339B"/>
    <w:rsid w:val="00017F6D"/>
    <w:rsid w:val="000224F3"/>
    <w:rsid w:val="00022801"/>
    <w:rsid w:val="00025328"/>
    <w:rsid w:val="000254BF"/>
    <w:rsid w:val="000335A0"/>
    <w:rsid w:val="000440BB"/>
    <w:rsid w:val="00050A61"/>
    <w:rsid w:val="0005220C"/>
    <w:rsid w:val="00052A6C"/>
    <w:rsid w:val="00056609"/>
    <w:rsid w:val="0006649A"/>
    <w:rsid w:val="0007107F"/>
    <w:rsid w:val="00073801"/>
    <w:rsid w:val="00074C38"/>
    <w:rsid w:val="00075888"/>
    <w:rsid w:val="00081D0C"/>
    <w:rsid w:val="00092349"/>
    <w:rsid w:val="00093A72"/>
    <w:rsid w:val="000968C2"/>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2D95"/>
    <w:rsid w:val="000E3875"/>
    <w:rsid w:val="000E5175"/>
    <w:rsid w:val="000E736A"/>
    <w:rsid w:val="000F0CE2"/>
    <w:rsid w:val="000F1F2D"/>
    <w:rsid w:val="000F7FB1"/>
    <w:rsid w:val="0010187F"/>
    <w:rsid w:val="00102D28"/>
    <w:rsid w:val="001107D3"/>
    <w:rsid w:val="00115B37"/>
    <w:rsid w:val="00122A3F"/>
    <w:rsid w:val="0013053A"/>
    <w:rsid w:val="00133180"/>
    <w:rsid w:val="001377C1"/>
    <w:rsid w:val="001441CA"/>
    <w:rsid w:val="00150ECA"/>
    <w:rsid w:val="001510F1"/>
    <w:rsid w:val="001522A4"/>
    <w:rsid w:val="001527F5"/>
    <w:rsid w:val="0015688E"/>
    <w:rsid w:val="00156EE5"/>
    <w:rsid w:val="00156F5B"/>
    <w:rsid w:val="00157B13"/>
    <w:rsid w:val="00162C3C"/>
    <w:rsid w:val="001675A7"/>
    <w:rsid w:val="00177D99"/>
    <w:rsid w:val="001806E5"/>
    <w:rsid w:val="001843DA"/>
    <w:rsid w:val="00185594"/>
    <w:rsid w:val="001A2F66"/>
    <w:rsid w:val="001A5BF5"/>
    <w:rsid w:val="001B274E"/>
    <w:rsid w:val="001B2A2E"/>
    <w:rsid w:val="001B3C0C"/>
    <w:rsid w:val="001B57EA"/>
    <w:rsid w:val="001B5D3F"/>
    <w:rsid w:val="001B5D84"/>
    <w:rsid w:val="001B75C9"/>
    <w:rsid w:val="001B7796"/>
    <w:rsid w:val="001C7C1D"/>
    <w:rsid w:val="001D1345"/>
    <w:rsid w:val="001D2909"/>
    <w:rsid w:val="001D3F7C"/>
    <w:rsid w:val="001D5E31"/>
    <w:rsid w:val="001D7913"/>
    <w:rsid w:val="001E1726"/>
    <w:rsid w:val="001E4623"/>
    <w:rsid w:val="001E4DA9"/>
    <w:rsid w:val="001E569C"/>
    <w:rsid w:val="001E6EAF"/>
    <w:rsid w:val="001F0231"/>
    <w:rsid w:val="001F3FD6"/>
    <w:rsid w:val="001F6135"/>
    <w:rsid w:val="0020650E"/>
    <w:rsid w:val="00206642"/>
    <w:rsid w:val="00215DCE"/>
    <w:rsid w:val="002163FA"/>
    <w:rsid w:val="002179B0"/>
    <w:rsid w:val="00220F3F"/>
    <w:rsid w:val="0022469B"/>
    <w:rsid w:val="00231D36"/>
    <w:rsid w:val="0023354F"/>
    <w:rsid w:val="00245114"/>
    <w:rsid w:val="00246B01"/>
    <w:rsid w:val="002501CF"/>
    <w:rsid w:val="0025301C"/>
    <w:rsid w:val="00253076"/>
    <w:rsid w:val="00253CE6"/>
    <w:rsid w:val="00255F93"/>
    <w:rsid w:val="0025676C"/>
    <w:rsid w:val="0026011E"/>
    <w:rsid w:val="0026702D"/>
    <w:rsid w:val="00270F65"/>
    <w:rsid w:val="002717ED"/>
    <w:rsid w:val="00271C13"/>
    <w:rsid w:val="002749D6"/>
    <w:rsid w:val="00274A57"/>
    <w:rsid w:val="00282DF1"/>
    <w:rsid w:val="002876D8"/>
    <w:rsid w:val="00287C33"/>
    <w:rsid w:val="00295B55"/>
    <w:rsid w:val="002A5267"/>
    <w:rsid w:val="002B0AB7"/>
    <w:rsid w:val="002B1076"/>
    <w:rsid w:val="002B2D79"/>
    <w:rsid w:val="002B71AF"/>
    <w:rsid w:val="002C23AD"/>
    <w:rsid w:val="002C68ED"/>
    <w:rsid w:val="002D3074"/>
    <w:rsid w:val="002D4B7C"/>
    <w:rsid w:val="002D5583"/>
    <w:rsid w:val="002D57CD"/>
    <w:rsid w:val="002E0B30"/>
    <w:rsid w:val="002E1370"/>
    <w:rsid w:val="002E1B34"/>
    <w:rsid w:val="002E514F"/>
    <w:rsid w:val="002F1A35"/>
    <w:rsid w:val="002F370F"/>
    <w:rsid w:val="002F5346"/>
    <w:rsid w:val="003154D7"/>
    <w:rsid w:val="00323EA1"/>
    <w:rsid w:val="003246AB"/>
    <w:rsid w:val="00332EEB"/>
    <w:rsid w:val="0034545D"/>
    <w:rsid w:val="00345C02"/>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71A5"/>
    <w:rsid w:val="00380037"/>
    <w:rsid w:val="00381BED"/>
    <w:rsid w:val="00383D57"/>
    <w:rsid w:val="0039656E"/>
    <w:rsid w:val="003A4CE2"/>
    <w:rsid w:val="003A67DB"/>
    <w:rsid w:val="003B5886"/>
    <w:rsid w:val="003C1FC7"/>
    <w:rsid w:val="003C3470"/>
    <w:rsid w:val="003D0F47"/>
    <w:rsid w:val="003D1FBB"/>
    <w:rsid w:val="003D582F"/>
    <w:rsid w:val="003E3203"/>
    <w:rsid w:val="003E4657"/>
    <w:rsid w:val="003F3B77"/>
    <w:rsid w:val="00402D57"/>
    <w:rsid w:val="00405F94"/>
    <w:rsid w:val="004144D0"/>
    <w:rsid w:val="0041742D"/>
    <w:rsid w:val="00417F97"/>
    <w:rsid w:val="004233EC"/>
    <w:rsid w:val="00424FB1"/>
    <w:rsid w:val="00427C0A"/>
    <w:rsid w:val="0043029A"/>
    <w:rsid w:val="00432C49"/>
    <w:rsid w:val="00434A8B"/>
    <w:rsid w:val="004413C0"/>
    <w:rsid w:val="004430EE"/>
    <w:rsid w:val="004435A2"/>
    <w:rsid w:val="00445093"/>
    <w:rsid w:val="00446D63"/>
    <w:rsid w:val="00453196"/>
    <w:rsid w:val="00461A59"/>
    <w:rsid w:val="004622C7"/>
    <w:rsid w:val="00463D54"/>
    <w:rsid w:val="004715DC"/>
    <w:rsid w:val="00471B64"/>
    <w:rsid w:val="00471D98"/>
    <w:rsid w:val="0047722C"/>
    <w:rsid w:val="004773C1"/>
    <w:rsid w:val="00480942"/>
    <w:rsid w:val="004832E9"/>
    <w:rsid w:val="00486406"/>
    <w:rsid w:val="00487CCC"/>
    <w:rsid w:val="004A2188"/>
    <w:rsid w:val="004A666A"/>
    <w:rsid w:val="004B632A"/>
    <w:rsid w:val="004C24E0"/>
    <w:rsid w:val="004C7526"/>
    <w:rsid w:val="004D3B32"/>
    <w:rsid w:val="004D3B38"/>
    <w:rsid w:val="004D4359"/>
    <w:rsid w:val="004E7FA2"/>
    <w:rsid w:val="004F1861"/>
    <w:rsid w:val="004F1D5F"/>
    <w:rsid w:val="004F2EE7"/>
    <w:rsid w:val="004F6CAE"/>
    <w:rsid w:val="004F7273"/>
    <w:rsid w:val="005014C9"/>
    <w:rsid w:val="00503ACD"/>
    <w:rsid w:val="00503CD6"/>
    <w:rsid w:val="0050402A"/>
    <w:rsid w:val="0051308F"/>
    <w:rsid w:val="00516050"/>
    <w:rsid w:val="00522AE4"/>
    <w:rsid w:val="00531F87"/>
    <w:rsid w:val="005440FC"/>
    <w:rsid w:val="00544A22"/>
    <w:rsid w:val="00547D81"/>
    <w:rsid w:val="005511DC"/>
    <w:rsid w:val="0055435D"/>
    <w:rsid w:val="00560F5D"/>
    <w:rsid w:val="00570BBD"/>
    <w:rsid w:val="005713EA"/>
    <w:rsid w:val="005744B6"/>
    <w:rsid w:val="0057550F"/>
    <w:rsid w:val="00583AB8"/>
    <w:rsid w:val="00584A4C"/>
    <w:rsid w:val="00591A5E"/>
    <w:rsid w:val="005924E8"/>
    <w:rsid w:val="00594E9D"/>
    <w:rsid w:val="00595013"/>
    <w:rsid w:val="005974DC"/>
    <w:rsid w:val="005976BA"/>
    <w:rsid w:val="005A6FAE"/>
    <w:rsid w:val="005C7784"/>
    <w:rsid w:val="005C79AE"/>
    <w:rsid w:val="005D4FB7"/>
    <w:rsid w:val="005D6238"/>
    <w:rsid w:val="005D6491"/>
    <w:rsid w:val="005E165E"/>
    <w:rsid w:val="005E3BDD"/>
    <w:rsid w:val="005E5113"/>
    <w:rsid w:val="005F239B"/>
    <w:rsid w:val="006044CC"/>
    <w:rsid w:val="00605B64"/>
    <w:rsid w:val="00606001"/>
    <w:rsid w:val="00607D35"/>
    <w:rsid w:val="0061064A"/>
    <w:rsid w:val="00610CEA"/>
    <w:rsid w:val="00611C09"/>
    <w:rsid w:val="006120B3"/>
    <w:rsid w:val="0062459C"/>
    <w:rsid w:val="00640263"/>
    <w:rsid w:val="006406C6"/>
    <w:rsid w:val="00644EC3"/>
    <w:rsid w:val="00645ADA"/>
    <w:rsid w:val="00645CCD"/>
    <w:rsid w:val="00646D6A"/>
    <w:rsid w:val="006507D3"/>
    <w:rsid w:val="006614C7"/>
    <w:rsid w:val="00661BC0"/>
    <w:rsid w:val="006633E9"/>
    <w:rsid w:val="00664944"/>
    <w:rsid w:val="006704FB"/>
    <w:rsid w:val="00675624"/>
    <w:rsid w:val="00676CE8"/>
    <w:rsid w:val="00682CAF"/>
    <w:rsid w:val="00684621"/>
    <w:rsid w:val="00684A23"/>
    <w:rsid w:val="00685C09"/>
    <w:rsid w:val="00694027"/>
    <w:rsid w:val="006942EB"/>
    <w:rsid w:val="00697709"/>
    <w:rsid w:val="00697C64"/>
    <w:rsid w:val="006B24FE"/>
    <w:rsid w:val="006B3C17"/>
    <w:rsid w:val="006B4AA2"/>
    <w:rsid w:val="006C0592"/>
    <w:rsid w:val="006C20E7"/>
    <w:rsid w:val="006C2652"/>
    <w:rsid w:val="006C6060"/>
    <w:rsid w:val="006D0686"/>
    <w:rsid w:val="006D2659"/>
    <w:rsid w:val="006D31C5"/>
    <w:rsid w:val="006E2203"/>
    <w:rsid w:val="006E26BB"/>
    <w:rsid w:val="006E61ED"/>
    <w:rsid w:val="006F1048"/>
    <w:rsid w:val="006F1D90"/>
    <w:rsid w:val="006F3DF7"/>
    <w:rsid w:val="00705EC1"/>
    <w:rsid w:val="00714ABC"/>
    <w:rsid w:val="00716D51"/>
    <w:rsid w:val="007210FA"/>
    <w:rsid w:val="00733525"/>
    <w:rsid w:val="0073391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1872"/>
    <w:rsid w:val="00795C92"/>
    <w:rsid w:val="007A602D"/>
    <w:rsid w:val="007A6193"/>
    <w:rsid w:val="007A6572"/>
    <w:rsid w:val="007B6297"/>
    <w:rsid w:val="007C08A2"/>
    <w:rsid w:val="007C1A37"/>
    <w:rsid w:val="007C2BB7"/>
    <w:rsid w:val="007D1021"/>
    <w:rsid w:val="007E3A6A"/>
    <w:rsid w:val="007E409C"/>
    <w:rsid w:val="007E6723"/>
    <w:rsid w:val="007E7CE1"/>
    <w:rsid w:val="008024F1"/>
    <w:rsid w:val="0080306A"/>
    <w:rsid w:val="00816911"/>
    <w:rsid w:val="00817235"/>
    <w:rsid w:val="0082447E"/>
    <w:rsid w:val="008438F4"/>
    <w:rsid w:val="00844C49"/>
    <w:rsid w:val="008531BA"/>
    <w:rsid w:val="00854B87"/>
    <w:rsid w:val="0086008E"/>
    <w:rsid w:val="00861A8A"/>
    <w:rsid w:val="0087120C"/>
    <w:rsid w:val="00882AB0"/>
    <w:rsid w:val="00883A37"/>
    <w:rsid w:val="00886357"/>
    <w:rsid w:val="008A410E"/>
    <w:rsid w:val="008B692F"/>
    <w:rsid w:val="008C3A8C"/>
    <w:rsid w:val="008C4335"/>
    <w:rsid w:val="008D542F"/>
    <w:rsid w:val="008D72C1"/>
    <w:rsid w:val="008E51A0"/>
    <w:rsid w:val="008E6A03"/>
    <w:rsid w:val="008F764F"/>
    <w:rsid w:val="008F7EED"/>
    <w:rsid w:val="009008C8"/>
    <w:rsid w:val="00902BB4"/>
    <w:rsid w:val="00903FCA"/>
    <w:rsid w:val="00914064"/>
    <w:rsid w:val="00914E8A"/>
    <w:rsid w:val="00916F1D"/>
    <w:rsid w:val="00920285"/>
    <w:rsid w:val="009229B8"/>
    <w:rsid w:val="00922AC4"/>
    <w:rsid w:val="0092326F"/>
    <w:rsid w:val="00923B91"/>
    <w:rsid w:val="00936F8F"/>
    <w:rsid w:val="00937201"/>
    <w:rsid w:val="00937DF4"/>
    <w:rsid w:val="00940C2D"/>
    <w:rsid w:val="0094173C"/>
    <w:rsid w:val="00941AE9"/>
    <w:rsid w:val="00942B5B"/>
    <w:rsid w:val="00946536"/>
    <w:rsid w:val="00946BEA"/>
    <w:rsid w:val="00950493"/>
    <w:rsid w:val="00952FB1"/>
    <w:rsid w:val="009530A1"/>
    <w:rsid w:val="009668AF"/>
    <w:rsid w:val="0097421A"/>
    <w:rsid w:val="00986D6A"/>
    <w:rsid w:val="0099346E"/>
    <w:rsid w:val="00993E45"/>
    <w:rsid w:val="00996C17"/>
    <w:rsid w:val="00997EAF"/>
    <w:rsid w:val="009A67EB"/>
    <w:rsid w:val="009A7B80"/>
    <w:rsid w:val="009B10EC"/>
    <w:rsid w:val="009B22F1"/>
    <w:rsid w:val="009B5928"/>
    <w:rsid w:val="009B61C5"/>
    <w:rsid w:val="009C1731"/>
    <w:rsid w:val="009D07DC"/>
    <w:rsid w:val="009D1475"/>
    <w:rsid w:val="009E06DA"/>
    <w:rsid w:val="009F22EC"/>
    <w:rsid w:val="009F4668"/>
    <w:rsid w:val="009F4DA1"/>
    <w:rsid w:val="00A02EEB"/>
    <w:rsid w:val="00A031E4"/>
    <w:rsid w:val="00A03B94"/>
    <w:rsid w:val="00A05D01"/>
    <w:rsid w:val="00A07841"/>
    <w:rsid w:val="00A12EDE"/>
    <w:rsid w:val="00A13D6F"/>
    <w:rsid w:val="00A16019"/>
    <w:rsid w:val="00A24C73"/>
    <w:rsid w:val="00A253E4"/>
    <w:rsid w:val="00A32406"/>
    <w:rsid w:val="00A33C4B"/>
    <w:rsid w:val="00A43DD4"/>
    <w:rsid w:val="00A44714"/>
    <w:rsid w:val="00A449E9"/>
    <w:rsid w:val="00A44BE0"/>
    <w:rsid w:val="00A471E3"/>
    <w:rsid w:val="00A47D2A"/>
    <w:rsid w:val="00A508AF"/>
    <w:rsid w:val="00A5511E"/>
    <w:rsid w:val="00A56562"/>
    <w:rsid w:val="00A6091C"/>
    <w:rsid w:val="00A62EA5"/>
    <w:rsid w:val="00A650DA"/>
    <w:rsid w:val="00A7374C"/>
    <w:rsid w:val="00A77AAA"/>
    <w:rsid w:val="00A80A0D"/>
    <w:rsid w:val="00A91A92"/>
    <w:rsid w:val="00A92917"/>
    <w:rsid w:val="00A93FB6"/>
    <w:rsid w:val="00AA00FB"/>
    <w:rsid w:val="00AA76D6"/>
    <w:rsid w:val="00AA7FA4"/>
    <w:rsid w:val="00AB1217"/>
    <w:rsid w:val="00AB4515"/>
    <w:rsid w:val="00AB5731"/>
    <w:rsid w:val="00AC16A0"/>
    <w:rsid w:val="00AC455B"/>
    <w:rsid w:val="00AD359C"/>
    <w:rsid w:val="00AD414D"/>
    <w:rsid w:val="00AD4F7B"/>
    <w:rsid w:val="00AD5C48"/>
    <w:rsid w:val="00AD6BAA"/>
    <w:rsid w:val="00AE4031"/>
    <w:rsid w:val="00AE5074"/>
    <w:rsid w:val="00AF2098"/>
    <w:rsid w:val="00B11B24"/>
    <w:rsid w:val="00B13DA3"/>
    <w:rsid w:val="00B14018"/>
    <w:rsid w:val="00B16DBD"/>
    <w:rsid w:val="00B17CA8"/>
    <w:rsid w:val="00B20572"/>
    <w:rsid w:val="00B216C1"/>
    <w:rsid w:val="00B248AB"/>
    <w:rsid w:val="00B31872"/>
    <w:rsid w:val="00B3447E"/>
    <w:rsid w:val="00B3599F"/>
    <w:rsid w:val="00B4177C"/>
    <w:rsid w:val="00B57F42"/>
    <w:rsid w:val="00B600C2"/>
    <w:rsid w:val="00B60239"/>
    <w:rsid w:val="00B607DD"/>
    <w:rsid w:val="00B63D17"/>
    <w:rsid w:val="00B65F7C"/>
    <w:rsid w:val="00B660CD"/>
    <w:rsid w:val="00B70F6E"/>
    <w:rsid w:val="00B710D5"/>
    <w:rsid w:val="00B7292E"/>
    <w:rsid w:val="00B77175"/>
    <w:rsid w:val="00B77CC3"/>
    <w:rsid w:val="00B858D8"/>
    <w:rsid w:val="00B91D3B"/>
    <w:rsid w:val="00B9418E"/>
    <w:rsid w:val="00B94B85"/>
    <w:rsid w:val="00B9579D"/>
    <w:rsid w:val="00B970FA"/>
    <w:rsid w:val="00BA27A9"/>
    <w:rsid w:val="00BA49BB"/>
    <w:rsid w:val="00BB029C"/>
    <w:rsid w:val="00BB570A"/>
    <w:rsid w:val="00BC5AEF"/>
    <w:rsid w:val="00BC6174"/>
    <w:rsid w:val="00BD35A0"/>
    <w:rsid w:val="00BE0CCE"/>
    <w:rsid w:val="00BE461A"/>
    <w:rsid w:val="00BE6663"/>
    <w:rsid w:val="00BE7D30"/>
    <w:rsid w:val="00BF025E"/>
    <w:rsid w:val="00BF14B1"/>
    <w:rsid w:val="00BF2C08"/>
    <w:rsid w:val="00BF3887"/>
    <w:rsid w:val="00C009AE"/>
    <w:rsid w:val="00C05D37"/>
    <w:rsid w:val="00C1027C"/>
    <w:rsid w:val="00C1620F"/>
    <w:rsid w:val="00C20B61"/>
    <w:rsid w:val="00C231B5"/>
    <w:rsid w:val="00C2412A"/>
    <w:rsid w:val="00C40401"/>
    <w:rsid w:val="00C40E86"/>
    <w:rsid w:val="00C45B17"/>
    <w:rsid w:val="00C51C1F"/>
    <w:rsid w:val="00C54010"/>
    <w:rsid w:val="00C54C1F"/>
    <w:rsid w:val="00C5653A"/>
    <w:rsid w:val="00C57962"/>
    <w:rsid w:val="00C62A69"/>
    <w:rsid w:val="00C62C68"/>
    <w:rsid w:val="00C63DA0"/>
    <w:rsid w:val="00C71C1E"/>
    <w:rsid w:val="00C756EE"/>
    <w:rsid w:val="00C80F49"/>
    <w:rsid w:val="00C8327E"/>
    <w:rsid w:val="00C91055"/>
    <w:rsid w:val="00C919C5"/>
    <w:rsid w:val="00C9305C"/>
    <w:rsid w:val="00C970A6"/>
    <w:rsid w:val="00C97469"/>
    <w:rsid w:val="00CA3603"/>
    <w:rsid w:val="00CA3B36"/>
    <w:rsid w:val="00CB1EE2"/>
    <w:rsid w:val="00CC050A"/>
    <w:rsid w:val="00CC25AF"/>
    <w:rsid w:val="00CC3ADA"/>
    <w:rsid w:val="00CC7D75"/>
    <w:rsid w:val="00CD06DF"/>
    <w:rsid w:val="00CD190D"/>
    <w:rsid w:val="00CD4D84"/>
    <w:rsid w:val="00CD7DD7"/>
    <w:rsid w:val="00CE6C00"/>
    <w:rsid w:val="00CF19DE"/>
    <w:rsid w:val="00CF1BE1"/>
    <w:rsid w:val="00D00308"/>
    <w:rsid w:val="00D0081A"/>
    <w:rsid w:val="00D00AE7"/>
    <w:rsid w:val="00D072B0"/>
    <w:rsid w:val="00D1093F"/>
    <w:rsid w:val="00D12651"/>
    <w:rsid w:val="00D15F48"/>
    <w:rsid w:val="00D20A81"/>
    <w:rsid w:val="00D24769"/>
    <w:rsid w:val="00D255BE"/>
    <w:rsid w:val="00D27569"/>
    <w:rsid w:val="00D3079B"/>
    <w:rsid w:val="00D30DD2"/>
    <w:rsid w:val="00D316B2"/>
    <w:rsid w:val="00D31ED6"/>
    <w:rsid w:val="00D31F22"/>
    <w:rsid w:val="00D34C9E"/>
    <w:rsid w:val="00D43DB5"/>
    <w:rsid w:val="00D45622"/>
    <w:rsid w:val="00D46735"/>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971CF"/>
    <w:rsid w:val="00DA135D"/>
    <w:rsid w:val="00DA18D4"/>
    <w:rsid w:val="00DA5B54"/>
    <w:rsid w:val="00DA74B1"/>
    <w:rsid w:val="00DB2B64"/>
    <w:rsid w:val="00DB4154"/>
    <w:rsid w:val="00DB4220"/>
    <w:rsid w:val="00DB43F0"/>
    <w:rsid w:val="00DB5B34"/>
    <w:rsid w:val="00DB76EC"/>
    <w:rsid w:val="00DC20E9"/>
    <w:rsid w:val="00DC5909"/>
    <w:rsid w:val="00DC6712"/>
    <w:rsid w:val="00DC75C2"/>
    <w:rsid w:val="00DD3A37"/>
    <w:rsid w:val="00DD52B2"/>
    <w:rsid w:val="00DD561C"/>
    <w:rsid w:val="00DF0933"/>
    <w:rsid w:val="00DF2D31"/>
    <w:rsid w:val="00DF3AB8"/>
    <w:rsid w:val="00E06C0A"/>
    <w:rsid w:val="00E10417"/>
    <w:rsid w:val="00E173B0"/>
    <w:rsid w:val="00E24EAF"/>
    <w:rsid w:val="00E25A8C"/>
    <w:rsid w:val="00E42725"/>
    <w:rsid w:val="00E52F24"/>
    <w:rsid w:val="00E560DE"/>
    <w:rsid w:val="00E6163C"/>
    <w:rsid w:val="00E66ED6"/>
    <w:rsid w:val="00E705AB"/>
    <w:rsid w:val="00E71E3B"/>
    <w:rsid w:val="00E83647"/>
    <w:rsid w:val="00E86BEB"/>
    <w:rsid w:val="00E87446"/>
    <w:rsid w:val="00E87D30"/>
    <w:rsid w:val="00E90A1B"/>
    <w:rsid w:val="00E973BC"/>
    <w:rsid w:val="00EA20EF"/>
    <w:rsid w:val="00EA442D"/>
    <w:rsid w:val="00EC10EA"/>
    <w:rsid w:val="00EC2B2F"/>
    <w:rsid w:val="00EC5E64"/>
    <w:rsid w:val="00ED0D7B"/>
    <w:rsid w:val="00ED1159"/>
    <w:rsid w:val="00ED5A3E"/>
    <w:rsid w:val="00ED7060"/>
    <w:rsid w:val="00ED7395"/>
    <w:rsid w:val="00ED7FBA"/>
    <w:rsid w:val="00EE20E6"/>
    <w:rsid w:val="00EE299E"/>
    <w:rsid w:val="00EF3E65"/>
    <w:rsid w:val="00EF55B3"/>
    <w:rsid w:val="00EF7C7E"/>
    <w:rsid w:val="00F1025D"/>
    <w:rsid w:val="00F13810"/>
    <w:rsid w:val="00F151AB"/>
    <w:rsid w:val="00F179A9"/>
    <w:rsid w:val="00F20401"/>
    <w:rsid w:val="00F23C62"/>
    <w:rsid w:val="00F43640"/>
    <w:rsid w:val="00F508B9"/>
    <w:rsid w:val="00F537BB"/>
    <w:rsid w:val="00F5565A"/>
    <w:rsid w:val="00F6064F"/>
    <w:rsid w:val="00F6078C"/>
    <w:rsid w:val="00F6320F"/>
    <w:rsid w:val="00F66A46"/>
    <w:rsid w:val="00F67976"/>
    <w:rsid w:val="00F75E1C"/>
    <w:rsid w:val="00F8028E"/>
    <w:rsid w:val="00F81B38"/>
    <w:rsid w:val="00F84301"/>
    <w:rsid w:val="00F8729C"/>
    <w:rsid w:val="00F94895"/>
    <w:rsid w:val="00F959C9"/>
    <w:rsid w:val="00F9685C"/>
    <w:rsid w:val="00F96A8C"/>
    <w:rsid w:val="00FA4177"/>
    <w:rsid w:val="00FB373E"/>
    <w:rsid w:val="00FB7416"/>
    <w:rsid w:val="00FC0364"/>
    <w:rsid w:val="00FD2241"/>
    <w:rsid w:val="00FD4520"/>
    <w:rsid w:val="00FF27D1"/>
    <w:rsid w:val="00FF29E0"/>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weigcdsb/COM_POISSON/blob/main/demo/figure1/figure1_singleNu_dirShift.m" TargetMode="External"/><Relationship Id="rId17" Type="http://schemas.openxmlformats.org/officeDocument/2006/relationships/hyperlink" Target="https://github.com/klustateam/klustakwik" TargetMode="Externa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16242</Words>
  <Characters>92586</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20</cp:revision>
  <dcterms:created xsi:type="dcterms:W3CDTF">2022-01-13T23:16:00Z</dcterms:created>
  <dcterms:modified xsi:type="dcterms:W3CDTF">2022-03-18T14:01:00Z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