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18702CB3"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w:t>
      </w:r>
      <w:ins w:id="0" w:author="Ian Stevenson" w:date="2022-04-25T13:04:00Z">
        <w:r w:rsidR="00604A17">
          <w:t xml:space="preserve"> </w:t>
        </w:r>
      </w:ins>
      <w:del w:id="1" w:author="Ian Stevenson" w:date="2022-04-25T13:04:00Z">
        <w:r w:rsidRPr="005D3516" w:rsidDel="00604A17">
          <w:delText>-</w:delText>
        </w:r>
      </w:del>
      <w:r w:rsidRPr="005D3516">
        <w:t>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 xml:space="preserve">ormal approximation can accurately track dynamics in state vectors for both the </w:t>
      </w:r>
      <w:del w:id="2" w:author="Ian Stevenson" w:date="2022-04-25T13:10:00Z">
        <w:r w:rsidRPr="005D3516" w:rsidDel="00C862F8">
          <w:delText xml:space="preserve">mean </w:delText>
        </w:r>
      </w:del>
      <w:ins w:id="3" w:author="Ian Stevenson" w:date="2022-04-25T13:10:00Z">
        <w:r w:rsidR="00C862F8">
          <w:t>centering</w:t>
        </w:r>
        <w:r w:rsidR="00C862F8" w:rsidRPr="005D3516">
          <w:t xml:space="preserve"> </w:t>
        </w:r>
      </w:ins>
      <w:r w:rsidRPr="005D3516">
        <w:t xml:space="preserve">and </w:t>
      </w:r>
      <w:del w:id="4" w:author="Ian Stevenson" w:date="2022-04-25T13:10:00Z">
        <w:r w:rsidRPr="005D3516" w:rsidDel="00C862F8">
          <w:delText xml:space="preserve">dispersion </w:delText>
        </w:r>
      </w:del>
      <w:ins w:id="5" w:author="Ian Stevenson" w:date="2022-04-25T13:10:00Z">
        <w:r w:rsidR="00C862F8">
          <w:t>shape</w:t>
        </w:r>
        <w:r w:rsidR="00C862F8" w:rsidRPr="005D3516">
          <w:t xml:space="preserve"> </w:t>
        </w:r>
      </w:ins>
      <w:r w:rsidRPr="005D3516">
        <w:t>parameters</w:t>
      </w:r>
      <w:ins w:id="6" w:author="Ian Stevenson" w:date="2022-04-25T13:11:00Z">
        <w:r w:rsidR="00C862F8">
          <w:t xml:space="preserve"> (</w:t>
        </w:r>
      </w:ins>
      <m:oMath>
        <m:r>
          <w:ins w:id="7" w:author="Ian Stevenson" w:date="2022-04-25T13:11:00Z">
            <w:rPr>
              <w:rFonts w:ascii="Cambria Math" w:hAnsi="Cambria Math"/>
            </w:rPr>
            <m:t>λ</m:t>
          </w:ins>
        </m:r>
      </m:oMath>
      <w:ins w:id="8" w:author="Ian Stevenson" w:date="2022-04-25T13:11:00Z">
        <w:r w:rsidR="00C862F8">
          <w:t xml:space="preserve"> and </w:t>
        </w:r>
      </w:ins>
      <m:oMath>
        <m:r>
          <w:ins w:id="9" w:author="Ian Stevenson" w:date="2022-04-25T13:11:00Z">
            <w:rPr>
              <w:rFonts w:ascii="Cambria Math" w:hAnsi="Cambria Math"/>
            </w:rPr>
            <m:t>ν</m:t>
          </w:ins>
        </m:r>
      </m:oMath>
      <w:ins w:id="10" w:author="Ian Stevenson" w:date="2022-04-25T13:11:00Z">
        <w:r w:rsidR="00C862F8">
          <w:t>)</w:t>
        </w:r>
      </w:ins>
      <w:r w:rsidRPr="005D3516">
        <w:t xml:space="preserve">. We then fit our model to neural data from neurons in </w:t>
      </w:r>
      <w:del w:id="11" w:author="Ian Stevenson" w:date="2022-04-25T13:11:00Z">
        <w:r w:rsidRPr="005D3516" w:rsidDel="00C862F8">
          <w:delText xml:space="preserve">V1 </w:delText>
        </w:r>
      </w:del>
      <w:ins w:id="12" w:author="Ian Stevenson" w:date="2022-04-25T13:11:00Z">
        <w:r w:rsidR="00C862F8">
          <w:t>primary visual cortex</w:t>
        </w:r>
      </w:ins>
      <w:del w:id="13" w:author="Ian Stevenson" w:date="2022-04-25T13:11:00Z">
        <w:r w:rsidRPr="005D3516" w:rsidDel="00C862F8">
          <w:delText>area</w:delText>
        </w:r>
      </w:del>
      <w:r>
        <w:t xml:space="preserve"> and </w:t>
      </w:r>
      <w:r w:rsidRPr="005D3516">
        <w:t xml:space="preserve">“place cells” in the hippocampus. We find that this method out-performs previous </w:t>
      </w:r>
      <w:r>
        <w:t>dynamic</w:t>
      </w:r>
      <w:r w:rsidRPr="005D3516">
        <w:t xml:space="preserve"> m</w:t>
      </w:r>
      <w:r>
        <w:t>odel</w:t>
      </w:r>
      <w:ins w:id="14" w:author="Ian Stevenson" w:date="2022-04-25T13:12:00Z">
        <w:r w:rsidR="00C862F8">
          <w:t>s</w:t>
        </w:r>
      </w:ins>
      <w:r w:rsidRPr="005D3516">
        <w:t xml:space="preserve"> based on the Poisson distribution. </w:t>
      </w:r>
      <w:del w:id="15" w:author="Ian Stevenson" w:date="2022-04-25T13:12:00Z">
        <w:r w:rsidRPr="005D3516" w:rsidDel="00C862F8">
          <w:delText xml:space="preserve">This </w:delText>
        </w:r>
      </w:del>
      <w:ins w:id="16" w:author="Ian Stevenson" w:date="2022-04-25T13:12:00Z">
        <w:r w:rsidR="00C862F8" w:rsidRPr="005D3516">
          <w:t>Th</w:t>
        </w:r>
        <w:r w:rsidR="00C862F8">
          <w:t>e dynamic CMP</w:t>
        </w:r>
        <w:r w:rsidR="00C862F8" w:rsidRPr="005D3516">
          <w:t xml:space="preserve"> </w:t>
        </w:r>
      </w:ins>
      <w:r w:rsidRPr="005D3516">
        <w:t>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793BCC74" w14:textId="603A642A" w:rsidR="00C90881" w:rsidRDefault="00EA3BA5" w:rsidP="00C90881">
      <w:pPr>
        <w:spacing w:line="240" w:lineRule="auto"/>
      </w:pPr>
      <w:r>
        <w:t>Although many models of neural activity assume that neurons respond with stable responses to external sensory stimuli or movement</w:t>
      </w:r>
      <w:ins w:id="17" w:author="Ian Stevenson" w:date="2022-04-25T13:13:00Z">
        <w:r w:rsidR="00C862F8">
          <w:t>s</w:t>
        </w:r>
      </w:ins>
      <w:r>
        <w:t>, there is substantial evidence that n</w:t>
      </w:r>
      <w:r w:rsidR="00A733DD">
        <w:t>eural spiking activit</w:t>
      </w:r>
      <w:r w:rsidR="00C71914">
        <w:t xml:space="preserve">y </w:t>
      </w:r>
      <w:r w:rsidR="00A733DD">
        <w:t>change</w:t>
      </w:r>
      <w:r w:rsidR="00C71914">
        <w:t>s over</w:t>
      </w:r>
      <w:r w:rsidR="00A733DD">
        <w:t xml:space="preserve"> time</w:t>
      </w:r>
      <w:r w:rsidR="00C71914">
        <w:t xml:space="preserve"> due to adaptation and plasticity</w:t>
      </w:r>
      <w:r>
        <w:t xml:space="preserve"> </w:t>
      </w:r>
      <w:r w:rsidR="008F731C" w:rsidRPr="00C92B08">
        <w:fldChar w:fldCharType="begin" w:fldLock="1"/>
      </w:r>
      <w:r w:rsidR="00E161A1">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filtering","type":"article-journal","volume":"98"},"uris":["http://www.mendeley.com/documents/?uuid=4001f56c-95ef-32c4-aad4-c9649de0362b"]},{"id":"ITEM-2","itemData":{"DOI":"10.1016/j.neuron.2007.07.013","ISBN":"0896-6273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Manuel","non-dropping-particle":"","parse-names":false,"suffix":""}],"container-title":"Neuron","id":"ITEM-2","issue":"3","issued":{"date-parts":[["2007"]]},"page":"479-491","title":"Adaptation to Stimulus Contrast and Correlations during Natural Visual Stimulation","type":"article-journal","volume":"55"},"uris":["http://www.mendeley.com/documents/?uuid=68f3fe63-c9e9-4128-b5f0-847a339b9981"]}],"mendeley":{"formattedCitation":"(Brown et al. 2001; Lesica et al. 2007)","plainTextFormattedCitation":"(Brown et al. 2001; Lesica et al. 2007)","previouslyFormattedCitation":"(Brown et al. 2001; Lesica et al. 2007)"},"properties":{"noteIndex":0},"schema":"https://github.com/citation-style-language/schema/raw/master/csl-citation.json"}</w:instrText>
      </w:r>
      <w:r w:rsidR="008F731C" w:rsidRPr="00C92B08">
        <w:fldChar w:fldCharType="separate"/>
      </w:r>
      <w:r w:rsidR="00E161A1" w:rsidRPr="00E161A1">
        <w:rPr>
          <w:noProof/>
        </w:rPr>
        <w:t>(Brown et al. 2001; Lesica et al. 2007)</w:t>
      </w:r>
      <w:r w:rsidR="008F731C" w:rsidRPr="00C92B08">
        <w:fldChar w:fldCharType="end"/>
      </w:r>
      <w:r w:rsidR="009F3082" w:rsidRPr="009F3082">
        <w:t xml:space="preserve"> </w:t>
      </w:r>
      <w:r>
        <w:t>as well as spontaneously</w:t>
      </w:r>
      <w:r w:rsidR="008F731C">
        <w:t xml:space="preserve"> </w:t>
      </w:r>
      <w:r w:rsidR="008F731C">
        <w:fldChar w:fldCharType="begin" w:fldLock="1"/>
      </w:r>
      <w:r w:rsidR="00E161A1">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Visual-Stimuli","type":"article-journal","volume":"79"},"uris":["http://www.mendeley.com/documents/?uuid=3f046c8b-654f-490e-aa39-6fc51169c667"]}],"mendeley":{"formattedCitation":"(Rokni et al. 2007; Tomko and Crapper 1974)","plainTextFormattedCitation":"(Rokni et al. 2007; Tomko and Crapper 1974)","previouslyFormattedCitation":"(Rokni et al. 2007; Tomko and Crapper 1974)"},"properties":{"noteIndex":0},"schema":"https://github.com/citation-style-language/schema/raw/master/csl-citation.json"}</w:instrText>
      </w:r>
      <w:r w:rsidR="008F731C">
        <w:fldChar w:fldCharType="separate"/>
      </w:r>
      <w:r w:rsidR="00E161A1" w:rsidRPr="00E161A1">
        <w:rPr>
          <w:noProof/>
        </w:rPr>
        <w:t>(Rokni et al. 2007; Tomko and Crapper 1974)</w:t>
      </w:r>
      <w:r w:rsidR="008F731C">
        <w:fldChar w:fldCharType="end"/>
      </w:r>
      <w:r>
        <w:t xml:space="preserve">. At the same time, </w:t>
      </w:r>
      <w:r w:rsidR="00C90881">
        <w:t>a neuron’s</w:t>
      </w:r>
      <w:r>
        <w:t xml:space="preserve"> spiking responses on individual trials can be highly variable, </w:t>
      </w:r>
      <w:r w:rsidR="009902F2">
        <w:t>even in the controlled settings</w:t>
      </w:r>
      <w:r w:rsidR="00013BF2">
        <w:t xml:space="preserve"> with constant stimuli.</w:t>
      </w:r>
      <w:r>
        <w:t xml:space="preserve"> In most previous research, </w:t>
      </w:r>
      <w:r w:rsidR="00C90881">
        <w:t>trial-to-trial</w:t>
      </w:r>
      <w:r>
        <w:t xml:space="preserve"> neural variability is assumed to be Poisson distributed. However, </w:t>
      </w:r>
      <w:r w:rsidR="008F731C">
        <w:t>spike count distributions</w:t>
      </w:r>
      <w:r>
        <w:t xml:space="preserve"> can be substantially more or less variable than Poisson</w:t>
      </w:r>
      <w:r w:rsidR="009B646F" w:rsidRPr="009B646F">
        <w:t xml:space="preserve"> </w:t>
      </w:r>
      <w:r w:rsidR="009B646F" w:rsidRPr="00C92B08">
        <w:fldChar w:fldCharType="begin" w:fldLock="1"/>
      </w:r>
      <w:r w:rsidR="00B13365">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Cortex","type":"article-journal","volume":"62"},"uris":["http://www.mendeley.com/documents/?uuid=e68dc357-a463-44d8-ac68-9a9ea7672bca"]},{"id":"ITEM-2","itemData":{"DOI":"10.1016/S0896-6273(00)00072-6","ISBN":"0896-6273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C","non-dropping-particle":"","parse-names":false,"suffix":""}],"container-title":"Neuron","id":"ITEM-2","issue":"3","issued":{"date-parts":[["2000"]]},"page":"635-646","title":"Low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-3","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Neuroscience","id":"ITEM-3","issue":"3","issued":{"date-parts":[["2006","1","18"]]},"page":"801-809","publisher":"Society for Neuroscience","title":"Spike Count Reliability and the Poisson Hypothesis","type":"article-journal","volume":"26"},"uris":["http://www.mendeley.com/documents/?uuid=f71e257b-474b-362b-b1d6-53ed36b800e0"]},{"id":"ITEM-4","itemData":{"DOI":"23/21/7940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Neuroscience","id":"ITEM-4","issue":"21","issued":{"date-parts":[["2003"]]},"page":"7940-7949","title":"Binary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 Maimon and Assad 2009)","plainTextFormattedCitation":"(Amarasingham et al. 2006; DeWeese et al. 2003; Kara et al. 2000; Maimon and Assad 2009)","previouslyFormattedCitation":"(Amarasingham et al. 2006; DeWeese et al. 2003; Kara et al. 2000; Maimon and Assad 2009)"},"properties":{"noteIndex":0},"schema":"https://github.com/citation-style-language/schema/raw/master/csl-citation.json"}</w:instrText>
      </w:r>
      <w:r w:rsidR="009B646F" w:rsidRPr="00C92B08">
        <w:fldChar w:fldCharType="separate"/>
      </w:r>
      <w:r w:rsidR="00E161A1" w:rsidRPr="00E161A1">
        <w:rPr>
          <w:noProof/>
        </w:rPr>
        <w:t>(Amarasingham et al. 2006; DeWeese et al. 2003; Kara et al. 2000; Maimon and Assad 2009)</w:t>
      </w:r>
      <w:r w:rsidR="009B646F" w:rsidRPr="00C92B08">
        <w:fldChar w:fldCharType="end"/>
      </w:r>
      <w:r w:rsidR="00C90881">
        <w:t xml:space="preserve">, and that </w:t>
      </w:r>
      <w:r>
        <w:t>the variability also</w:t>
      </w:r>
      <w:r w:rsidR="00C90881">
        <w:t xml:space="preserve"> appears to</w:t>
      </w:r>
      <w:r>
        <w:t xml:space="preserve"> </w:t>
      </w:r>
      <w:r w:rsidR="00C90881">
        <w:t>change over time</w:t>
      </w:r>
      <w:r w:rsidR="008F731C">
        <w:t>, in many cases</w:t>
      </w:r>
      <w:r w:rsidR="009F3082">
        <w:t xml:space="preserve"> </w:t>
      </w:r>
      <w:r w:rsidR="009F3082" w:rsidRPr="00C92B08">
        <w:fldChar w:fldCharType="begin" w:fldLock="1"/>
      </w:r>
      <w:r w:rsidR="00B13365">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Making","type":"article-journal","volume":"69"},"uris":["http://www.mendeley.com/documents/?uuid=c8b3184e-a363-44f0-b4b5-9c1793cc7a91"]},{"id":"ITEM-2","itemData":{"DOI":"10.1038/nn.2501","ISBN":"1546-1726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Neuroscience","id":"ITEM-2","issue":"3","issued":{"date-parts":[["2010"]]},"page":"369-378","publisher":"Nature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2011, 2010)","plainTextFormattedCitation":"(Churchland et al. 2011, 2010)","previouslyFormattedCitation":"(Churchland et al. 2011, 2010)"},"properties":{"noteIndex":0},"schema":"https://github.com/citation-style-language/schema/raw/master/csl-citation.json"}</w:instrText>
      </w:r>
      <w:r w:rsidR="009F3082" w:rsidRPr="00C92B08">
        <w:fldChar w:fldCharType="separate"/>
      </w:r>
      <w:r w:rsidR="00B13365" w:rsidRPr="00B13365">
        <w:rPr>
          <w:noProof/>
        </w:rPr>
        <w:t>(Churchland et al. 2011, 2010)</w:t>
      </w:r>
      <w:r w:rsidR="009F3082" w:rsidRPr="00C92B08">
        <w:fldChar w:fldCharType="end"/>
      </w:r>
      <w:r w:rsidR="009F3082" w:rsidRPr="00C92B08">
        <w:t>.</w:t>
      </w:r>
      <w:r>
        <w:t xml:space="preserve"> </w:t>
      </w:r>
      <w:r w:rsidRPr="00C92B08">
        <w:t xml:space="preserve">Here we </w:t>
      </w:r>
      <w:r>
        <w:t>introduce a dynamic model with Conway-Maxwell Poisson observation</w:t>
      </w:r>
      <w:r w:rsidR="00C90881">
        <w:t xml:space="preserve">s that </w:t>
      </w:r>
      <w:r w:rsidR="00F943AB">
        <w:t>can</w:t>
      </w:r>
      <w:r w:rsidR="009F3082">
        <w:t xml:space="preserve"> </w:t>
      </w:r>
      <w:r w:rsidR="008F731C">
        <w:t xml:space="preserve">describe non-Poisson spike statistics and </w:t>
      </w:r>
      <w:del w:id="18" w:author="Ian Stevenson" w:date="2022-04-25T13:14:00Z">
        <w:r w:rsidR="00C90881" w:rsidDel="00C862F8">
          <w:delText xml:space="preserve">to </w:delText>
        </w:r>
      </w:del>
      <w:r w:rsidR="00C90881">
        <w:t>track changing response properties.</w:t>
      </w:r>
    </w:p>
    <w:p w14:paraId="120A15A4" w14:textId="77777777" w:rsidR="00C90881" w:rsidRDefault="00C90881" w:rsidP="00A85603">
      <w:pPr>
        <w:spacing w:line="240" w:lineRule="auto"/>
      </w:pPr>
    </w:p>
    <w:p w14:paraId="6C7B5D81" w14:textId="00DF1079" w:rsidR="009F3082" w:rsidRDefault="00C92B08" w:rsidP="00445ADB">
      <w:pPr>
        <w:spacing w:line="240" w:lineRule="auto"/>
      </w:pPr>
      <w:r w:rsidRPr="00C92B08">
        <w:t xml:space="preserve">Variability appears to be an increasingly important </w:t>
      </w:r>
      <w:r w:rsidR="009F3082">
        <w:t xml:space="preserve">feature of neural responses </w:t>
      </w:r>
      <w:r w:rsidRPr="00C92B08">
        <w:t>and can act as a signature of decision making</w:t>
      </w:r>
      <w:r w:rsidR="0094787F">
        <w:t xml:space="preserve"> </w:t>
      </w:r>
      <w:r w:rsidRPr="00C92B08">
        <w:fldChar w:fldCharType="begin" w:fldLock="1"/>
      </w:r>
      <w:r w:rsidR="006C07EE">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6C07EE">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Although systems neuroscience has a long history of studying how external variables influence mean firing rates, less is known about response variability.</w:t>
      </w:r>
      <w:r w:rsidR="009F3082">
        <w:t xml:space="preserve"> </w:t>
      </w:r>
      <w:r w:rsidR="009F3082" w:rsidRPr="00C92B08">
        <w:t>Neural activity changes on different timescales, and distinguishing changes in variability from changes in the mean response based on sparse</w:t>
      </w:r>
      <w:del w:id="19" w:author="Ian Stevenson" w:date="2022-04-25T13:15:00Z">
        <w:r w:rsidR="009F3082" w:rsidRPr="00C92B08" w:rsidDel="00194D7D">
          <w:delText>,</w:delText>
        </w:r>
      </w:del>
      <w:r w:rsidR="009F3082" w:rsidRPr="00C92B08">
        <w:t xml:space="preserve"> spike observations is a nontrivial </w:t>
      </w:r>
      <w:r w:rsidR="009F3082">
        <w:t xml:space="preserve">statistical </w:t>
      </w:r>
      <w:r w:rsidR="009F3082" w:rsidRPr="00C92B08">
        <w:t>challenge</w:t>
      </w:r>
      <w:r w:rsidR="00F943AB">
        <w:t xml:space="preserve"> </w:t>
      </w:r>
      <w:r w:rsidR="00F943AB">
        <w:fldChar w:fldCharType="begin" w:fldLock="1"/>
      </w:r>
      <w:r w:rsidR="00F943AB">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rsidR="00F943AB">
        <w:fldChar w:fldCharType="separate"/>
      </w:r>
      <w:r w:rsidR="00F943AB" w:rsidRPr="0047722C">
        <w:rPr>
          <w:noProof/>
        </w:rPr>
        <w:t>(DeWeese and Zador 1998)</w:t>
      </w:r>
      <w:r w:rsidR="00F943AB">
        <w:fldChar w:fldCharType="end"/>
      </w:r>
      <w:r w:rsidR="009F3082" w:rsidRPr="00C92B08">
        <w:t>.</w:t>
      </w:r>
      <w:r w:rsidR="009F3082">
        <w:t xml:space="preserve"> S</w:t>
      </w:r>
      <w:r w:rsidR="009F3082" w:rsidRPr="00C92B08">
        <w:t>tatistical tools to accurately track the sources of variability within a given experiment</w:t>
      </w:r>
      <w:r w:rsidR="009F3082">
        <w:t xml:space="preserve"> may be useful for understanding neural systems</w:t>
      </w:r>
      <w:r w:rsidR="009F3082" w:rsidRPr="00C92B08">
        <w:t>.</w:t>
      </w:r>
      <w:r w:rsidR="005120A1">
        <w:t xml:space="preserve"> </w:t>
      </w:r>
      <w:r w:rsidR="00395F7D">
        <w:t>There has been substantial work developing d</w:t>
      </w:r>
      <w:r w:rsidR="00F943AB">
        <w:t>ynamic Poisson model</w:t>
      </w:r>
      <w:r w:rsidR="00395F7D">
        <w:t>s</w:t>
      </w:r>
      <w:r w:rsidR="00F943AB">
        <w:t xml:space="preserve"> </w:t>
      </w:r>
      <w:r w:rsidR="00F943AB">
        <w:lastRenderedPageBreak/>
        <w:fldChar w:fldCharType="begin" w:fldLock="1"/>
      </w:r>
      <w:r w:rsidR="00C70B66">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Filtering","type":"article-journal","volume":"16"},"uris":["http://www.mendeley.com/documents/?uuid=e3bdf019-7827-4d30-bf96-9106eb50bfa0"]},{"id":"ITEM-2","itemData":{"DOI":"10.1073/PNAS.201409398","ISSN":"0027-8424","PMID":"11593043","abstract":"Neural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Sciences","id":"ITEM-2","issue":"21","issued":{"date-parts":[["2001","10","9"]]},"page":"12261-12266","publisher":"National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 Eden et al. 2004)","plainTextFormattedCitation":"(Brown et al. 2001; Eden et al. 2004)","previouslyFormattedCitation":"(Brown et al. 2001; Eden et al. 2004)"},"properties":{"noteIndex":0},"schema":"https://github.com/citation-style-language/schema/raw/master/csl-citation.json"}</w:instrText>
      </w:r>
      <w:r w:rsidR="00F943AB">
        <w:fldChar w:fldCharType="separate"/>
      </w:r>
      <w:r w:rsidR="00B13365" w:rsidRPr="00B13365">
        <w:rPr>
          <w:noProof/>
        </w:rPr>
        <w:t>(Brown et al. 2001; Eden et al. 2004)</w:t>
      </w:r>
      <w:r w:rsidR="00F943AB">
        <w:fldChar w:fldCharType="end"/>
      </w:r>
      <w:r w:rsidR="00395F7D">
        <w:t xml:space="preserve">, as well as, </w:t>
      </w:r>
      <w:ins w:id="20" w:author="Ian Stevenson" w:date="2022-04-25T13:15:00Z">
        <w:r w:rsidR="00194D7D">
          <w:t xml:space="preserve">other </w:t>
        </w:r>
      </w:ins>
      <w:r w:rsidR="00395F7D">
        <w:t xml:space="preserve">Poisson models </w:t>
      </w:r>
      <w:r w:rsidR="00442A22">
        <w:t xml:space="preserve">that can </w:t>
      </w:r>
      <w:r w:rsidR="00395F7D">
        <w:t xml:space="preserve">account for </w:t>
      </w:r>
      <w:r w:rsidR="00942C0D">
        <w:t>fluctuating response properties</w:t>
      </w:r>
      <w:r w:rsidR="00395F7D">
        <w:t xml:space="preserve"> with latent or observed </w:t>
      </w:r>
      <w:r w:rsidR="00942C0D">
        <w:t>variables</w:t>
      </w:r>
      <w:r w:rsidR="00395F7D">
        <w:t xml:space="preserve"> </w:t>
      </w:r>
      <w:r w:rsidR="00395F7D">
        <w:fldChar w:fldCharType="begin" w:fldLock="1"/>
      </w:r>
      <w:r w:rsidR="006C07EE">
        <w:instrText>ADDIN CSL_CITATION {"citationItems":[{"id":"ITEM-1","itemData":{"DOI":"10.1162/089976603765202622","ISSN":"08997667","PMID":"12803953","abstract":"A widely used signal processing paradigm is the state-space model. The state-space model is defined by two equations: an observation equation that describes how the hidden state or latent process is observed and a state equation that defines the evolution of the process through time. Inspired by neurophysiology experiments in which neural spiking activity is induced by an implicit (latent) stimulus, we develop an algorithm to estimate a state-space model observed through point process measurements. We represent the latent process modulating the neural spiking activity as a gaussian autoregressive model driven by an external stimulus. Given the latent process, neural spiking activity is characterized as a general point process defined by its conditional intensity function. We develop an approximate expectation-maximization (EM) algorithm to estimate the unobservable state-space process, its parameters, and the parameters of the point process. The EM algorithm combines a point process recursive nonlinear filter algorithm, the fixed interval smoothing algorithm, and the state-space covariance algorithm to compute the complete data log likelihood efficiently. We use a Kolmogorov-Smirnov test based on the time-rescaling theorem to evaluate agreement between the model and point process data. We illustrate the model with two simulated data examples: an ensemble of Poisson neurons driven by a common stimulus and a single neuron whose conditional intensity function is approximated as a local Bernoulli process.","author":[{"dropping-particle":"","family":"Smith","given":"Anne C.","non-dropping-particle":"","parse-names":false,"suffix":""},{"dropping-particle":"","family":"Brown","given":"Emery N.","non-dropping-particle":"","parse-names":false,"suffix":""}],"container-title":"Neural Computation","id":"ITEM-1","issue":"5","issued":{"date-parts":[["2003","5","13"]]},"page":"965-991","publisher":" MIT Press  238 Main St., Suite 500, Cambridge, MA 02142-1046 USA journals-info@mit.edu  ","title":"Estimating a state-space model from point process observations","type":"article-journal","volume":"15"},"uris":["http://www.mendeley.com/documents/?uuid=72611382-20f5-3b66-a358-d9ed406ff166"]},{"id":"ITEM-2","itemData":{"DOI":"10.1152/jn.00343.2007","abstract":"Recording single-neuron activity from a specific brain region across multiple trials in response to the same stimulus or execution of the same behavioral task is a common neurophysiology protocol. The raster plots of the spike trains often show strong between-trial and within-trial dynamics, yet the standard analysis of these data with the peristimulus time histogram (PSTH) and ANOVA do not consider between-trial dynamics. By itself, the PSTH does not provide a framework for statistical inference. We present a state-space generalized linear model (SS-GLM) to formulate a point process representation of between-trial and within-trial neural spiking dynamics. Our model has the PSTH as a special case. We provide a framework for model estimation, model selection, goodness-of-fit analysis, and inference. In an analysis of hippocampal neural activity recorded from a monkey performing a location-scene association task, we demonstrate how the SS-GLM may be used to answer frequently posed neurophysiological questions including, What is the nature of the between-trial and within-trial task-specific modulation of the neural spiking activity? How can we characterize learning-related neural dynamics? What are the timescales and characteristics of the neuron's biophysical properties? Our results demonstrate that the SS-GLM is a more informative tool than the PSTH and ANOVA for analysis of multiple trial neural responses and that it provides a quantitative characterization of the between-trial and withintrial neural dynamics readily visible in raster plots, as well as the less apparent fast (1-10 ms), intermediate (11-20 ms), and longer (&gt;20 ms) timescale features of the neuron's biophysical properties.","author":[{"dropping-particle":"","family":"Czanner","given":"Gabriela","non-dropping-particle":"","parse-names":false,"suffix":""},{"dropping-particle":"","family":"Eden","given":"Uri T","non-dropping-particle":"","parse-names":false,"suffix":""},{"dropping-particle":"","family":"Wirth","given":"Sylvia","non-dropping-particle":"","parse-names":false,"suffix":""},{"dropping-particle":"","family":"Yanike","given":"Marianna","non-dropping-particle":"","parse-names":false,"suffix":""},{"dropping-particle":"","family":"Suzuki","given":"Wendy A","non-dropping-particle":"","parse-names":false,"suffix":""},{"dropping-particle":"","family":"Brown","given":"Emery N","non-dropping-particle":"","parse-names":false,"suffix":""}],"container-title":"Journal of Neurophysiology","id":"ITEM-2","issue":"5","issued":{"date-parts":[["2008"]]},"page":"2672-2693","title":"Analysis of between-trial and within-trial neural spiking dynamics","type":"article-journal","volume":"99"},"uris":["http://www.mendeley.com/documents/?uuid=42efd18c-5964-4bb8-8444-c81556834b3a","http://www.mendeley.com/documents/?uuid=a0f64ad3-3bbf-4d5b-adb4-fafa81ded88f"]}],"mendeley":{"formattedCitation":"(Czanner et al. 2008; Smith and Brown 2003)","plainTextFormattedCitation":"(Czanner et al. 2008; Smith and Brown 2003)","previouslyFormattedCitation":"(Czanner et al. 2008; Smith and Brown 2003)"},"properties":{"noteIndex":0},"schema":"https://github.com/citation-style-language/schema/raw/master/csl-citation.json"}</w:instrText>
      </w:r>
      <w:r w:rsidR="00395F7D">
        <w:fldChar w:fldCharType="separate"/>
      </w:r>
      <w:r w:rsidR="00395F7D" w:rsidRPr="00395F7D">
        <w:rPr>
          <w:noProof/>
        </w:rPr>
        <w:t>(Czanner et al. 2008; Smith and Brown 2003)</w:t>
      </w:r>
      <w:r w:rsidR="00395F7D">
        <w:fldChar w:fldCharType="end"/>
      </w:r>
      <w:r w:rsidR="00395F7D">
        <w:t xml:space="preserve">. </w:t>
      </w:r>
      <w:r w:rsidR="00445ADB">
        <w:t>Several</w:t>
      </w:r>
      <w:r w:rsidR="00942C0D">
        <w:t xml:space="preserve"> models of neural activity with non-Poisson observations have also been described </w:t>
      </w:r>
      <w:r w:rsidR="00942C0D">
        <w:fldChar w:fldCharType="begin" w:fldLock="1"/>
      </w:r>
      <w:r w:rsidR="00297C7A">
        <w:instrText>ADDIN CSL_CITATION {"citationItems":[{"id":"ITEM-1","itemData":{"DOI":"23/21/7940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Neuroscience","id":"ITEM-1","issue":"21","issued":{"date-parts":[["2003"]]},"page":"7940-7949","title":"Binary spiking in auditory cortex.","type":"article-journal","volume":"23"},"uris":["http://www.mendeley.com/documents/?uuid=42769875-653e-464e-82d1-9b2bf5ddf62a"]},{"id":"ITEM-2","itemData":{"abstract":"Characterizing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Systems","id":"ITEM-2","issued":{"date-parts":[["2012"]]},"number-of-pages":"1898-1906","title":"Fully Bayesian inference for neural models with negative-binomial spiking","type":"report","volume":"25"},"uris":["http://www.mendeley.com/documents/?uuid=9df4c7aa-f240-3397-9a81-02ebfbb2a538"]},{"id":"ITEM-3","itemData":{"abstract":"Latent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Systems","id":"ITEM-3","issued":{"date-parts":[["2015"]]},"number-of-pages":"2044-2052","title":"High-dimensional neural spike train analysis with generalized count linear dynamical systems","type":"report","volume":"28"},"uris":["http://www.mendeley.com/documents/?uuid=65f762cf-9018-3f07-9ba4-f9a5399a117e"]}],"mendeley":{"formattedCitation":"(DeWeese et al. 2003; Gao et al. 2015; Pillow and Scott 2012)","plainTextFormattedCitation":"(DeWeese et al. 2003; Gao et al. 2015; Pillow and Scott 2012)","previouslyFormattedCitation":"(DeWeese et al. 2003; Gao et al. 2015; Pillow and Scott 2012)"},"properties":{"noteIndex":0},"schema":"https://github.com/citation-style-language/schema/raw/master/csl-citation.json"}</w:instrText>
      </w:r>
      <w:r w:rsidR="00942C0D">
        <w:fldChar w:fldCharType="separate"/>
      </w:r>
      <w:r w:rsidR="006C07EE" w:rsidRPr="006C07EE">
        <w:rPr>
          <w:noProof/>
        </w:rPr>
        <w:t>(DeWeese et al. 2003; Gao et al. 2015; Pillow and Scott 2012)</w:t>
      </w:r>
      <w:r w:rsidR="00942C0D">
        <w:fldChar w:fldCharType="end"/>
      </w:r>
      <w:r w:rsidR="00942C0D">
        <w:t xml:space="preserve">, including </w:t>
      </w:r>
      <w:r w:rsidR="00445ADB">
        <w:t xml:space="preserve">a static model </w:t>
      </w:r>
      <w:r w:rsidR="00942C0D">
        <w:t xml:space="preserve">with </w:t>
      </w:r>
      <w:r w:rsidR="00445ADB">
        <w:t>Conway-Maxwell Poisson</w:t>
      </w:r>
      <w:r w:rsidR="00F943AB">
        <w:t xml:space="preserve"> </w:t>
      </w:r>
      <w:r w:rsidR="00445ADB">
        <w:t xml:space="preserve">observations </w:t>
      </w:r>
      <w:r w:rsidR="00F943AB">
        <w:fldChar w:fldCharType="begin" w:fldLock="1"/>
      </w:r>
      <w:r w:rsidR="006C07EE">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rsidR="00F943AB">
        <w:fldChar w:fldCharType="separate"/>
      </w:r>
      <w:r w:rsidR="00F943AB" w:rsidRPr="00D27569">
        <w:rPr>
          <w:noProof/>
        </w:rPr>
        <w:t>(Stevenson 2016)</w:t>
      </w:r>
      <w:r w:rsidR="00F943AB">
        <w:fldChar w:fldCharType="end"/>
      </w:r>
      <w:r w:rsidR="00445ADB">
        <w:t xml:space="preserve">. </w:t>
      </w:r>
      <w:r w:rsidR="00C22AC7">
        <w:t xml:space="preserve">Each of these models, </w:t>
      </w:r>
      <w:r w:rsidR="00442A22">
        <w:t xml:space="preserve">however, </w:t>
      </w:r>
      <w:r w:rsidR="00C22AC7">
        <w:t>whether static or dynamic, assumes a fixed mean-variance relationship (</w:t>
      </w:r>
      <w:proofErr w:type="gramStart"/>
      <w:r w:rsidR="00C22AC7">
        <w:t>i.e.</w:t>
      </w:r>
      <w:proofErr w:type="gramEnd"/>
      <w:r w:rsidR="00C22AC7">
        <w:t xml:space="preserve"> fixed dispersion parameters). </w:t>
      </w:r>
      <w:r w:rsidR="00442A22">
        <w:t>H</w:t>
      </w:r>
      <w:r w:rsidR="00C22AC7">
        <w:t>ere</w:t>
      </w:r>
      <w:r w:rsidR="00442A22">
        <w:t xml:space="preserve">, to </w:t>
      </w:r>
      <w:r w:rsidR="007B2F50">
        <w:t>flexibly</w:t>
      </w:r>
      <w:r w:rsidR="00442A22">
        <w:t xml:space="preserve"> track how neural variability might change over time,</w:t>
      </w:r>
      <w:r w:rsidR="00C22AC7">
        <w:t xml:space="preserve"> we explicitly consider </w:t>
      </w:r>
      <w:r w:rsidR="00442A22">
        <w:t>changes</w:t>
      </w:r>
      <w:r w:rsidR="00C22AC7">
        <w:t xml:space="preserve"> in both the mean and dispersion</w:t>
      </w:r>
      <w:del w:id="21" w:author="Ian Stevenson" w:date="2022-04-25T13:16:00Z">
        <w:r w:rsidR="00442A22" w:rsidDel="00194D7D">
          <w:delText xml:space="preserve"> parameters</w:delText>
        </w:r>
      </w:del>
      <w:r w:rsidR="00F943AB" w:rsidRPr="005C20EF">
        <w:t>.</w:t>
      </w:r>
    </w:p>
    <w:p w14:paraId="42315B54" w14:textId="53BF06FD" w:rsidR="00E93A8E" w:rsidRDefault="00E93A8E" w:rsidP="00C92B08">
      <w:pPr>
        <w:spacing w:line="240" w:lineRule="auto"/>
      </w:pPr>
    </w:p>
    <w:p w14:paraId="57E5054C" w14:textId="728DF045" w:rsidR="0076109C" w:rsidRDefault="007B2F50" w:rsidP="00A85603">
      <w:pPr>
        <w:spacing w:line="240" w:lineRule="auto"/>
      </w:pPr>
      <w:r>
        <w:t>H</w:t>
      </w:r>
      <w:r w:rsidR="00445ADB">
        <w:t xml:space="preserve">ere </w:t>
      </w:r>
      <w:r w:rsidR="00004F4E">
        <w:t xml:space="preserve">we develop a dynamic </w:t>
      </w:r>
      <w:r w:rsidR="005B5F04">
        <w:t>GLM</w:t>
      </w:r>
      <w:r w:rsidR="00004F4E">
        <w:t xml:space="preserve"> with Conway-Maxwell</w:t>
      </w:r>
      <w:ins w:id="22" w:author="Ian Stevenson" w:date="2022-04-25T13:16:00Z">
        <w:r w:rsidR="00194D7D">
          <w:t xml:space="preserve"> </w:t>
        </w:r>
      </w:ins>
      <w:del w:id="23" w:author="Ian Stevenson" w:date="2022-04-25T13:16:00Z">
        <w:r w:rsidR="00004F4E" w:rsidDel="00194D7D">
          <w:delText>-</w:delText>
        </w:r>
      </w:del>
      <w:r w:rsidR="00004F4E">
        <w:t>Poisson (CMP) observations.</w:t>
      </w:r>
      <w:r w:rsidR="00F770C2">
        <w:t xml:space="preserve"> </w:t>
      </w:r>
      <w:r w:rsidR="00004F4E">
        <w:t>The CMP distribution can account for both over- and under-dispersion in spike count data.</w:t>
      </w:r>
      <w:r w:rsidR="005B5F04">
        <w:t xml:space="preserve"> To get the closed</w:t>
      </w:r>
      <w:r w:rsidR="00FF4591">
        <w:t>-form</w:t>
      </w:r>
      <w:r w:rsidR="005B5F04">
        <w:t xml:space="preserve"> posterior for state vectors with CMP likelihood, we </w:t>
      </w:r>
      <w:r w:rsidR="000F6AD4">
        <w:t>fit the model using a global Gaussian approximation (</w:t>
      </w:r>
      <w:del w:id="24" w:author="Ian Stevenson" w:date="2022-04-25T13:16:00Z">
        <w:r w:rsidR="000F6AD4" w:rsidDel="00194D7D">
          <w:delText xml:space="preserve">the </w:delText>
        </w:r>
      </w:del>
      <w:r w:rsidR="000F6AD4">
        <w:t xml:space="preserve">Laplace approximation). </w:t>
      </w:r>
      <w:del w:id="25" w:author="Ian Stevenson" w:date="2022-04-25T13:18:00Z">
        <w:r w:rsidR="000F6AD4" w:rsidDel="00194D7D">
          <w:delText>The procedure can be done efficiently</w:delText>
        </w:r>
        <w:r w:rsidDel="00194D7D">
          <w:delText>,</w:delText>
        </w:r>
        <w:r w:rsidR="000F6AD4" w:rsidDel="00194D7D">
          <w:delText xml:space="preserve"> </w:delText>
        </w:r>
        <w:r w:rsidDel="00194D7D">
          <w:delText>s</w:delText>
        </w:r>
      </w:del>
      <w:ins w:id="26" w:author="Ian Stevenson" w:date="2022-04-25T13:18:00Z">
        <w:r w:rsidR="00194D7D">
          <w:t>S</w:t>
        </w:r>
      </w:ins>
      <w:r>
        <w:t xml:space="preserve">ince the state-space of the dynamic model has </w:t>
      </w:r>
      <w:r w:rsidR="000F6AD4">
        <w:t>Markov</w:t>
      </w:r>
      <w:r>
        <w:t>ian structure</w:t>
      </w:r>
      <w:ins w:id="27" w:author="Ian Stevenson" w:date="2022-04-25T13:18:00Z">
        <w:r w:rsidR="00194D7D">
          <w:t xml:space="preserve">, inference is efficient with this </w:t>
        </w:r>
      </w:ins>
      <w:ins w:id="28" w:author="Ian Stevenson" w:date="2022-04-25T13:19:00Z">
        <w:r w:rsidR="00194D7D">
          <w:t xml:space="preserve">approximation, and </w:t>
        </w:r>
      </w:ins>
      <w:del w:id="29" w:author="Ian Stevenson" w:date="2022-04-25T13:19:00Z">
        <w:r w:rsidR="000F6AD4" w:rsidDel="00194D7D">
          <w:delText xml:space="preserve">. </w:delText>
        </w:r>
      </w:del>
      <w:ins w:id="30" w:author="Ian Stevenson" w:date="2022-04-25T13:19:00Z">
        <w:r w:rsidR="00194D7D">
          <w:t>w</w:t>
        </w:r>
      </w:ins>
      <w:del w:id="31" w:author="Ian Stevenson" w:date="2022-04-25T13:19:00Z">
        <w:r w:rsidR="004642BA" w:rsidDel="00194D7D">
          <w:delText>W</w:delText>
        </w:r>
      </w:del>
      <w:r w:rsidR="004642BA">
        <w:t xml:space="preserve">e </w:t>
      </w:r>
      <w:del w:id="32" w:author="Ian Stevenson" w:date="2022-04-25T13:19:00Z">
        <w:r w:rsidR="004642BA" w:rsidDel="00194D7D">
          <w:delText xml:space="preserve">further provide an efficient way to </w:delText>
        </w:r>
      </w:del>
      <w:r w:rsidR="004642BA">
        <w:t>estimate the process noise</w:t>
      </w:r>
      <w:ins w:id="33" w:author="Ian Stevenson" w:date="2022-04-25T13:19:00Z">
        <w:r w:rsidR="00194D7D">
          <w:t xml:space="preserve"> </w:t>
        </w:r>
        <w:r w:rsidR="00BA5444">
          <w:t>by maximizing</w:t>
        </w:r>
        <w:r w:rsidR="00194D7D">
          <w:t xml:space="preserve"> the predictive likelihood</w:t>
        </w:r>
      </w:ins>
      <w:r w:rsidR="004642BA">
        <w:t xml:space="preserve">. After illustrating the proposed method </w:t>
      </w:r>
      <w:r>
        <w:t>in</w:t>
      </w:r>
      <w:r w:rsidR="004642BA">
        <w:t xml:space="preserve"> simulations, we appl</w:t>
      </w:r>
      <w:r>
        <w:t>y</w:t>
      </w:r>
      <w:r w:rsidR="004642BA">
        <w:t xml:space="preserve"> it to neur</w:t>
      </w:r>
      <w:r>
        <w:t>al activity from primary visual cortex</w:t>
      </w:r>
      <w:r w:rsidR="00FF0DB1">
        <w:t xml:space="preserve"> </w:t>
      </w:r>
      <w:r w:rsidR="004642BA">
        <w:t xml:space="preserve">and place cells in the hippocampus. </w:t>
      </w:r>
      <w:r>
        <w:t>The dynamic CMP model</w:t>
      </w:r>
      <w:r w:rsidR="001B7AED">
        <w:t xml:space="preserve"> can</w:t>
      </w:r>
      <w:r w:rsidR="004642BA">
        <w:t xml:space="preserve"> </w:t>
      </w:r>
      <w:r>
        <w:t>track</w:t>
      </w:r>
      <w:r w:rsidR="007F1946">
        <w:t xml:space="preserve"> </w:t>
      </w:r>
      <w:r>
        <w:t xml:space="preserve">changes in both the </w:t>
      </w:r>
      <w:r w:rsidR="007F1946">
        <w:t>mean and variance</w:t>
      </w:r>
      <w:r>
        <w:t xml:space="preserve"> of neural responses</w:t>
      </w:r>
      <w:del w:id="34" w:author="Ian Stevenson" w:date="2022-04-25T13:22:00Z">
        <w:r w:rsidR="007F1946" w:rsidDel="00BA5444">
          <w:delText>,</w:delText>
        </w:r>
      </w:del>
      <w:r w:rsidR="007F1946">
        <w:t xml:space="preserve"> </w:t>
      </w:r>
      <w:r>
        <w:t xml:space="preserve">and </w:t>
      </w:r>
      <w:r w:rsidR="007F1946">
        <w:t xml:space="preserve">outperforms previous </w:t>
      </w:r>
      <w:r>
        <w:t>Poisson models</w:t>
      </w:r>
      <w:r w:rsidR="007F1946">
        <w:t>.</w:t>
      </w:r>
    </w:p>
    <w:p w14:paraId="46F87BF6" w14:textId="5D62F93F" w:rsidR="00A733DD" w:rsidRDefault="00A733DD"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682091F1" w:rsidR="00025328" w:rsidRPr="00682F18" w:rsidRDefault="00025328" w:rsidP="00A85603">
      <w:pPr>
        <w:spacing w:line="240" w:lineRule="auto"/>
      </w:pPr>
      <w:r w:rsidRPr="00682F18">
        <w:t>Here we consider a dynamic GLM with Conway-Maxwell Poisson</w:t>
      </w:r>
      <w:r w:rsidR="00DC5909" w:rsidRPr="00682F18">
        <w:t xml:space="preserve"> (CMP)</w:t>
      </w:r>
      <w:r w:rsidRPr="00682F18">
        <w:t xml:space="preserve"> observations to describe time-varying spike counts. We first introduce the model</w:t>
      </w:r>
      <w:r w:rsidR="00DC5909" w:rsidRPr="00682F18">
        <w:t>.</w:t>
      </w:r>
      <w:r w:rsidR="00920285" w:rsidRPr="00682F18">
        <w:t xml:space="preserve"> </w:t>
      </w:r>
      <w:r w:rsidR="001441CA" w:rsidRPr="00682F18">
        <w:t xml:space="preserve">Although the CMP distribution allows us to flexibly model non-Poisson variability, one major challenge with using this model is that there are no closed-form </w:t>
      </w:r>
      <w:r w:rsidR="00FF4591" w:rsidRPr="00682F18">
        <w:t>posteriors</w:t>
      </w:r>
      <w:r w:rsidR="001441CA" w:rsidRPr="00682F18">
        <w:t xml:space="preserve"> </w:t>
      </w:r>
      <w:r w:rsidR="00C40E86" w:rsidRPr="00682F18">
        <w:t>for the CMP likelihood</w:t>
      </w:r>
      <w:r w:rsidR="00920285" w:rsidRPr="00682F18">
        <w:t xml:space="preserve">. </w:t>
      </w:r>
      <w:r w:rsidR="00C40E86" w:rsidRPr="00682F18">
        <w:t>Here</w:t>
      </w:r>
      <w:r w:rsidR="00920285" w:rsidRPr="00682F18">
        <w:t xml:space="preserve">, we </w:t>
      </w:r>
      <w:r w:rsidR="00C40E86" w:rsidRPr="00682F18">
        <w:t>fit the model using a</w:t>
      </w:r>
      <w:r w:rsidR="00920285" w:rsidRPr="00682F18">
        <w:t xml:space="preserve"> global Gaussian approximation</w:t>
      </w:r>
      <w:r w:rsidR="00C40E86" w:rsidRPr="00682F18">
        <w:t>, and we discuss s</w:t>
      </w:r>
      <w:r w:rsidR="00920285" w:rsidRPr="00682F18">
        <w:t>everal</w:t>
      </w:r>
      <w:r w:rsidR="00C40E86" w:rsidRPr="00682F18">
        <w:t xml:space="preserve"> additional technical</w:t>
      </w:r>
      <w:r w:rsidR="00920285" w:rsidRPr="00682F18">
        <w:t xml:space="preserve"> challenges </w:t>
      </w:r>
      <w:r w:rsidR="00C40E86" w:rsidRPr="00682F18">
        <w:t>that arise when using the</w:t>
      </w:r>
      <w:r w:rsidR="00920285" w:rsidRPr="00682F18">
        <w:t xml:space="preserve"> CMP distribution </w:t>
      </w:r>
      <w:r w:rsidR="00C40E86" w:rsidRPr="00682F18">
        <w:t xml:space="preserve">with a </w:t>
      </w:r>
      <w:r w:rsidR="003616AB" w:rsidRPr="00682F18">
        <w:t>dynamic GLM</w:t>
      </w:r>
      <w:r w:rsidR="008C3A8C" w:rsidRPr="00682F18">
        <w:t>.</w:t>
      </w:r>
      <w:r w:rsidR="00FA79F8">
        <w:t xml:space="preserve"> </w:t>
      </w:r>
      <w:del w:id="35" w:author="Ian Stevenson" w:date="2022-04-25T13:22:00Z">
        <w:r w:rsidR="00FA79F8" w:rsidDel="00BA5444">
          <w:delText>The MATLAB c</w:delText>
        </w:r>
      </w:del>
      <w:ins w:id="36" w:author="Ian Stevenson" w:date="2022-04-25T13:22:00Z">
        <w:r w:rsidR="00BA5444">
          <w:t>C</w:t>
        </w:r>
      </w:ins>
      <w:r w:rsidR="00FA79F8">
        <w:t xml:space="preserve">ode is available at </w:t>
      </w:r>
      <w:hyperlink r:id="rId8" w:history="1">
        <w:r w:rsidR="00FA79F8" w:rsidRPr="00751FB4">
          <w:rPr>
            <w:rStyle w:val="Hyperlink"/>
          </w:rPr>
          <w:t>https://github.com/weigcdsb/COM_POISSON</w:t>
        </w:r>
      </w:hyperlink>
      <w:r w:rsidR="00FA79F8">
        <w:t xml:space="preserve">. </w:t>
      </w:r>
    </w:p>
    <w:p w14:paraId="2DB0166B" w14:textId="77777777" w:rsidR="003913F6" w:rsidRPr="00AD4F7B" w:rsidRDefault="003913F6"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The probability mass function (</w:t>
      </w:r>
      <w:proofErr w:type="spellStart"/>
      <w:r w:rsidR="00DC75C2">
        <w:t>pmf</w:t>
      </w:r>
      <w:proofErr w:type="spellEnd"/>
      <w:r w:rsidR="00DC75C2">
        <w:t xml:space="preserve">) of CMP is </w:t>
      </w:r>
    </w:p>
    <w:p w14:paraId="38C2CAAB" w14:textId="77777777" w:rsidR="00DC75C2" w:rsidRDefault="00DC75C2" w:rsidP="00A85603">
      <w:pPr>
        <w:spacing w:line="240" w:lineRule="auto"/>
      </w:pPr>
      <m:oMathPara>
        <m:oMath>
          <m:r>
            <w:rPr>
              <w:rFonts w:ascii="Cambria Math" w:hAnsi="Cambria Math"/>
            </w:rPr>
            <m:t>P</m:t>
          </m:r>
          <m:d>
            <m:dPr>
              <m:ctrlPr>
                <w:ins w:id="37" w:author="Ian Stevenson" w:date="2022-04-25T12:35:00Z">
                  <w:rPr>
                    <w:rFonts w:ascii="Cambria Math" w:hAnsi="Cambria Math"/>
                    <w:i/>
                  </w:rPr>
                </w:ins>
              </m:ctrlPr>
            </m:dPr>
            <m:e>
              <m:r>
                <w:rPr>
                  <w:rFonts w:ascii="Cambria Math" w:hAnsi="Cambria Math"/>
                </w:rPr>
                <m:t>Y=y</m:t>
              </m:r>
            </m:e>
            <m:e>
              <m:r>
                <w:rPr>
                  <w:rFonts w:ascii="Cambria Math" w:hAnsi="Cambria Math"/>
                </w:rPr>
                <m:t>λ,ν</m:t>
              </m:r>
            </m:e>
          </m:d>
          <m:r>
            <w:rPr>
              <w:rFonts w:ascii="Cambria Math" w:hAnsi="Cambria Math"/>
            </w:rPr>
            <m:t>=</m:t>
          </m:r>
          <m:f>
            <m:fPr>
              <m:ctrlPr>
                <w:ins w:id="38" w:author="Ian Stevenson" w:date="2022-04-25T12:35:00Z">
                  <w:rPr>
                    <w:rFonts w:ascii="Cambria Math" w:hAnsi="Cambria Math"/>
                    <w:i/>
                  </w:rPr>
                </w:ins>
              </m:ctrlPr>
            </m:fPr>
            <m:num>
              <m:sSup>
                <m:sSupPr>
                  <m:ctrlPr>
                    <w:ins w:id="39" w:author="Ian Stevenson" w:date="2022-04-25T12:35:00Z">
                      <w:rPr>
                        <w:rFonts w:ascii="Cambria Math" w:hAnsi="Cambria Math"/>
                        <w:i/>
                      </w:rPr>
                    </w:ins>
                  </m:ctrlPr>
                </m:sSupPr>
                <m:e>
                  <m:r>
                    <w:rPr>
                      <w:rFonts w:ascii="Cambria Math" w:hAnsi="Cambria Math"/>
                    </w:rPr>
                    <m:t>λ</m:t>
                  </m:r>
                </m:e>
                <m:sup>
                  <m:r>
                    <w:rPr>
                      <w:rFonts w:ascii="Cambria Math" w:hAnsi="Cambria Math"/>
                    </w:rPr>
                    <m:t>y</m:t>
                  </m:r>
                </m:sup>
              </m:sSup>
            </m:num>
            <m:den>
              <m:sSup>
                <m:sSupPr>
                  <m:ctrlPr>
                    <w:ins w:id="40" w:author="Ian Stevenson" w:date="2022-04-25T12:35:00Z">
                      <w:rPr>
                        <w:rFonts w:ascii="Cambria Math" w:hAnsi="Cambria Math"/>
                        <w:i/>
                      </w:rPr>
                    </w:ins>
                  </m:ctrlPr>
                </m:sSupPr>
                <m:e>
                  <m:d>
                    <m:dPr>
                      <m:ctrlPr>
                        <w:ins w:id="41" w:author="Ian Stevenson" w:date="2022-04-25T12:35:00Z">
                          <w:rPr>
                            <w:rFonts w:ascii="Cambria Math" w:hAnsi="Cambria Math"/>
                            <w:i/>
                          </w:rPr>
                        </w:ins>
                      </m:ctrlPr>
                    </m:dPr>
                    <m:e>
                      <m:r>
                        <w:rPr>
                          <w:rFonts w:ascii="Cambria Math" w:hAnsi="Cambria Math"/>
                        </w:rPr>
                        <m:t>y!</m:t>
                      </m:r>
                    </m:e>
                  </m:d>
                </m:e>
                <m:sup>
                  <m:r>
                    <w:rPr>
                      <w:rFonts w:ascii="Cambria Math" w:hAnsi="Cambria Math"/>
                    </w:rPr>
                    <m:t>ν</m:t>
                  </m:r>
                </m:sup>
              </m:sSup>
            </m:den>
          </m:f>
          <m:r>
            <w:rPr>
              <w:rFonts w:ascii="Cambria Math" w:hAnsi="Cambria Math"/>
            </w:rPr>
            <m:t>⋅</m:t>
          </m:r>
          <m:f>
            <m:fPr>
              <m:ctrlPr>
                <w:ins w:id="42" w:author="Ian Stevenson" w:date="2022-04-25T12:35:00Z">
                  <w:rPr>
                    <w:rFonts w:ascii="Cambria Math" w:hAnsi="Cambria Math"/>
                    <w:i/>
                  </w:rPr>
                </w:ins>
              </m:ctrlPr>
            </m:fPr>
            <m:num>
              <m:r>
                <w:rPr>
                  <w:rFonts w:ascii="Cambria Math" w:hAnsi="Cambria Math"/>
                </w:rPr>
                <m:t>1</m:t>
              </m:r>
            </m:num>
            <m:den>
              <m:r>
                <w:rPr>
                  <w:rFonts w:ascii="Cambria Math" w:hAnsi="Cambria Math"/>
                </w:rPr>
                <m:t>Z(λ,ν)</m:t>
              </m:r>
            </m:den>
          </m:f>
        </m:oMath>
      </m:oMathPara>
    </w:p>
    <w:p w14:paraId="3C435108" w14:textId="6B1636CB" w:rsidR="003616AB" w:rsidRDefault="00DC75C2" w:rsidP="00A85603">
      <w:pPr>
        <w:spacing w:line="240" w:lineRule="auto"/>
      </w:pPr>
      <w:r>
        <w:t xml:space="preserve">, where </w:t>
      </w:r>
      <m:oMath>
        <m:r>
          <w:rPr>
            <w:rFonts w:ascii="Cambria Math" w:hAnsi="Cambria Math"/>
          </w:rPr>
          <m:t>Z</m:t>
        </m:r>
        <m:d>
          <m:dPr>
            <m:ctrlPr>
              <w:ins w:id="43" w:author="Ian Stevenson" w:date="2022-04-25T12:35:00Z">
                <w:rPr>
                  <w:rFonts w:ascii="Cambria Math" w:hAnsi="Cambria Math"/>
                  <w:i/>
                </w:rPr>
              </w:ins>
            </m:ctrlPr>
          </m:dPr>
          <m:e>
            <m:r>
              <w:rPr>
                <w:rFonts w:ascii="Cambria Math" w:hAnsi="Cambria Math"/>
              </w:rPr>
              <m:t>λ,ν</m:t>
            </m:r>
          </m:e>
        </m:d>
        <m:r>
          <w:rPr>
            <w:rFonts w:ascii="Cambria Math" w:hAnsi="Cambria Math"/>
          </w:rPr>
          <m:t>=</m:t>
        </m:r>
        <m:nary>
          <m:naryPr>
            <m:chr m:val="∑"/>
            <m:limLoc m:val="undOvr"/>
            <m:ctrlPr>
              <w:ins w:id="44"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45" w:author="Ian Stevenson" w:date="2022-04-25T12:35:00Z">
                    <w:rPr>
                      <w:rFonts w:ascii="Cambria Math" w:hAnsi="Cambria Math"/>
                      <w:i/>
                    </w:rPr>
                  </w:ins>
                </m:ctrlPr>
              </m:fPr>
              <m:num>
                <m:sSup>
                  <m:sSupPr>
                    <m:ctrlPr>
                      <w:ins w:id="46"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47" w:author="Ian Stevenson" w:date="2022-04-25T12:35:00Z">
                        <w:rPr>
                          <w:rFonts w:ascii="Cambria Math" w:hAnsi="Cambria Math"/>
                          <w:i/>
                        </w:rPr>
                      </w:ins>
                    </m:ctrlPr>
                  </m:sSupPr>
                  <m:e>
                    <m:d>
                      <m:dPr>
                        <m:ctrlPr>
                          <w:ins w:id="48"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w:t>
      </w:r>
      <w:ins w:id="49" w:author="Ian Stevenson" w:date="2022-04-25T13:24:00Z">
        <w:r w:rsidR="00BA5444">
          <w:t xml:space="preserve">shape </w:t>
        </w:r>
      </w:ins>
      <w:r>
        <w:t xml:space="preserve">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3D577225"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ins w:id="50" w:author="Ian Stevenson" w:date="2022-04-25T12:35:00Z">
                <w:rPr>
                  <w:rFonts w:ascii="Cambria Math" w:hAnsi="Cambria Math"/>
                  <w:i/>
                </w:rPr>
              </w:ins>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ins w:id="51" w:author="Ian Stevenson" w:date="2022-04-25T12:35:00Z">
                <w:rPr>
                  <w:rFonts w:ascii="Cambria Math" w:hAnsi="Cambria Math"/>
                  <w:i/>
                </w:rPr>
              </w:ins>
            </m:ctrlPr>
          </m:sSupPr>
          <m:e>
            <m:d>
              <m:dPr>
                <m:ctrlPr>
                  <w:ins w:id="52" w:author="Ian Stevenson" w:date="2022-04-25T12:35:00Z">
                    <w:rPr>
                      <w:rFonts w:ascii="Cambria Math" w:hAnsi="Cambria Math"/>
                      <w:i/>
                    </w:rPr>
                  </w:ins>
                </m:ctrlPr>
              </m:dPr>
              <m:e>
                <m:sSub>
                  <m:sSubPr>
                    <m:ctrlPr>
                      <w:ins w:id="53" w:author="Ian Stevenson" w:date="2022-04-25T12:35:00Z">
                        <w:rPr>
                          <w:rFonts w:ascii="Cambria Math" w:hAnsi="Cambria Math"/>
                          <w:i/>
                        </w:rPr>
                      </w:ins>
                    </m:ctrlPr>
                  </m:sSubPr>
                  <m:e>
                    <m:r>
                      <w:rPr>
                        <w:rFonts w:ascii="Cambria Math" w:hAnsi="Cambria Math"/>
                      </w:rPr>
                      <m:t>y</m:t>
                    </m:r>
                  </m:e>
                  <m:sub>
                    <m:r>
                      <w:rPr>
                        <w:rFonts w:ascii="Cambria Math" w:hAnsi="Cambria Math"/>
                      </w:rPr>
                      <m:t>1t</m:t>
                    </m:r>
                  </m:sub>
                </m:sSub>
                <m:r>
                  <w:rPr>
                    <w:rFonts w:ascii="Cambria Math" w:hAnsi="Cambria Math"/>
                  </w:rPr>
                  <m:t>, …,</m:t>
                </m:r>
                <m:sSub>
                  <m:sSubPr>
                    <m:ctrlPr>
                      <w:ins w:id="54" w:author="Ian Stevenson" w:date="2022-04-25T12:35:00Z">
                        <w:rPr>
                          <w:rFonts w:ascii="Cambria Math" w:hAnsi="Cambria Math"/>
                          <w:i/>
                        </w:rPr>
                      </w:ins>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ins w:id="55" w:author="Ian Stevenson" w:date="2022-04-25T12:35:00Z">
                <w:rPr>
                  <w:rFonts w:ascii="Cambria Math" w:hAnsi="Cambria Math"/>
                  <w:i/>
                </w:rPr>
              </w:ins>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ins w:id="56" w:author="Ian Stevenson" w:date="2022-04-25T12:35:00Z">
                <w:rPr>
                  <w:rFonts w:ascii="Cambria Math" w:hAnsi="Cambria Math"/>
                  <w:i/>
                </w:rPr>
              </w:ins>
            </m:ctrlPr>
          </m:sSupPr>
          <m:e>
            <m:d>
              <m:dPr>
                <m:ctrlPr>
                  <w:ins w:id="57" w:author="Ian Stevenson" w:date="2022-04-25T12:35:00Z">
                    <w:rPr>
                      <w:rFonts w:ascii="Cambria Math" w:hAnsi="Cambria Math"/>
                      <w:i/>
                    </w:rPr>
                  </w:ins>
                </m:ctrlPr>
              </m:dPr>
              <m:e>
                <m:sSub>
                  <m:sSubPr>
                    <m:ctrlPr>
                      <w:ins w:id="58" w:author="Ian Stevenson" w:date="2022-04-25T12:35:00Z">
                        <w:rPr>
                          <w:rFonts w:ascii="Cambria Math" w:hAnsi="Cambria Math"/>
                          <w:i/>
                        </w:rPr>
                      </w:ins>
                    </m:ctrlPr>
                  </m:sSubPr>
                  <m:e>
                    <m:r>
                      <w:rPr>
                        <w:rFonts w:ascii="Cambria Math" w:hAnsi="Cambria Math"/>
                      </w:rPr>
                      <m:t>λ</m:t>
                    </m:r>
                  </m:e>
                  <m:sub>
                    <m:r>
                      <w:rPr>
                        <w:rFonts w:ascii="Cambria Math" w:hAnsi="Cambria Math"/>
                      </w:rPr>
                      <m:t>1t</m:t>
                    </m:r>
                  </m:sub>
                </m:sSub>
                <m:r>
                  <w:rPr>
                    <w:rFonts w:ascii="Cambria Math" w:hAnsi="Cambria Math"/>
                  </w:rPr>
                  <m:t>, …,</m:t>
                </m:r>
                <m:sSub>
                  <m:sSubPr>
                    <m:ctrlPr>
                      <w:ins w:id="59" w:author="Ian Stevenson" w:date="2022-04-25T12:35:00Z">
                        <w:rPr>
                          <w:rFonts w:ascii="Cambria Math" w:hAnsi="Cambria Math"/>
                          <w:i/>
                        </w:rPr>
                      </w:ins>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ins w:id="60" w:author="Ian Stevenson" w:date="2022-04-25T12:35:00Z">
                <w:rPr>
                  <w:rFonts w:ascii="Cambria Math" w:hAnsi="Cambria Math"/>
                  <w:i/>
                </w:rPr>
              </w:ins>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ins w:id="61" w:author="Ian Stevenson" w:date="2022-04-25T12:35:00Z">
                <w:rPr>
                  <w:rFonts w:ascii="Cambria Math" w:hAnsi="Cambria Math"/>
                  <w:i/>
                </w:rPr>
              </w:ins>
            </m:ctrlPr>
          </m:sSupPr>
          <m:e>
            <m:d>
              <m:dPr>
                <m:ctrlPr>
                  <w:ins w:id="62" w:author="Ian Stevenson" w:date="2022-04-25T12:35:00Z">
                    <w:rPr>
                      <w:rFonts w:ascii="Cambria Math" w:hAnsi="Cambria Math"/>
                      <w:i/>
                    </w:rPr>
                  </w:ins>
                </m:ctrlPr>
              </m:dPr>
              <m:e>
                <m:sSub>
                  <m:sSubPr>
                    <m:ctrlPr>
                      <w:ins w:id="63" w:author="Ian Stevenson" w:date="2022-04-25T12:35:00Z">
                        <w:rPr>
                          <w:rFonts w:ascii="Cambria Math" w:hAnsi="Cambria Math"/>
                          <w:i/>
                        </w:rPr>
                      </w:ins>
                    </m:ctrlPr>
                  </m:sSubPr>
                  <m:e>
                    <m:r>
                      <w:rPr>
                        <w:rFonts w:ascii="Cambria Math" w:hAnsi="Cambria Math"/>
                      </w:rPr>
                      <m:t>ν</m:t>
                    </m:r>
                  </m:e>
                  <m:sub>
                    <m:r>
                      <w:rPr>
                        <w:rFonts w:ascii="Cambria Math" w:hAnsi="Cambria Math"/>
                      </w:rPr>
                      <m:t>1t</m:t>
                    </m:r>
                  </m:sub>
                </m:sSub>
                <m:r>
                  <w:rPr>
                    <w:rFonts w:ascii="Cambria Math" w:hAnsi="Cambria Math"/>
                  </w:rPr>
                  <m:t>, …,</m:t>
                </m:r>
                <m:sSub>
                  <m:sSubPr>
                    <m:ctrlPr>
                      <w:ins w:id="64" w:author="Ian Stevenson" w:date="2022-04-25T12:35:00Z">
                        <w:rPr>
                          <w:rFonts w:ascii="Cambria Math" w:hAnsi="Cambria Math"/>
                          <w:i/>
                        </w:rPr>
                      </w:ins>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07EE">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ins w:id="65" w:author="Ian Stevenson" w:date="2022-04-25T12:35:00Z">
                <w:rPr>
                  <w:rFonts w:ascii="Cambria Math" w:hAnsi="Cambria Math"/>
                  <w:i/>
                </w:rPr>
              </w:ins>
            </m:ctrlPr>
          </m:funcPr>
          <m:fName>
            <m:r>
              <m:rPr>
                <m:sty m:val="p"/>
              </m:rPr>
              <w:rPr>
                <w:rFonts w:ascii="Cambria Math" w:hAnsi="Cambria Math"/>
              </w:rPr>
              <m:t>log</m:t>
            </m:r>
          </m:fName>
          <m:e>
            <m:sSub>
              <m:sSubPr>
                <m:ctrlPr>
                  <w:ins w:id="66" w:author="Ian Stevenson" w:date="2022-04-25T12:35:00Z">
                    <w:rPr>
                      <w:rFonts w:ascii="Cambria Math" w:hAnsi="Cambria Math"/>
                      <w:i/>
                    </w:rPr>
                  </w:ins>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ins w:id="67"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sSub>
          <m:sSubPr>
            <m:ctrlPr>
              <w:ins w:id="68" w:author="Ian Stevenson" w:date="2022-04-25T12:35:00Z">
                <w:rPr>
                  <w:rFonts w:ascii="Cambria Math" w:hAnsi="Cambria Math"/>
                  <w:i/>
                </w:rPr>
              </w:ins>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ins w:id="69" w:author="Ian Stevenson" w:date="2022-04-25T12:35:00Z">
                <w:rPr>
                  <w:rFonts w:ascii="Cambria Math" w:hAnsi="Cambria Math"/>
                  <w:i/>
                </w:rPr>
              </w:ins>
            </m:ctrlPr>
          </m:funcPr>
          <m:fName>
            <m:r>
              <m:rPr>
                <m:sty m:val="p"/>
              </m:rPr>
              <w:rPr>
                <w:rFonts w:ascii="Cambria Math" w:hAnsi="Cambria Math"/>
              </w:rPr>
              <m:t>log</m:t>
            </m:r>
          </m:fName>
          <m:e>
            <m:sSub>
              <m:sSubPr>
                <m:ctrlPr>
                  <w:ins w:id="70" w:author="Ian Stevenson" w:date="2022-04-25T12:35:00Z">
                    <w:rPr>
                      <w:rFonts w:ascii="Cambria Math" w:hAnsi="Cambria Math"/>
                      <w:i/>
                    </w:rPr>
                  </w:ins>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ins w:id="71"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sSub>
          <m:sSubPr>
            <m:ctrlPr>
              <w:ins w:id="72" w:author="Ian Stevenson" w:date="2022-04-25T12:35:00Z">
                <w:rPr>
                  <w:rFonts w:ascii="Cambria Math" w:hAnsi="Cambria Math"/>
                  <w:i/>
                </w:rPr>
              </w:ins>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ins w:id="73" w:author="Ian Stevenson" w:date="2022-04-25T12:35:00Z">
                <w:rPr>
                  <w:rFonts w:ascii="Cambria Math" w:hAnsi="Cambria Math"/>
                  <w:i/>
                </w:rPr>
              </w:ins>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ins w:id="74" w:author="Ian Stevenson" w:date="2022-04-25T12:35:00Z">
                <w:rPr>
                  <w:rFonts w:ascii="Cambria Math" w:hAnsi="Cambria Math"/>
                  <w:i/>
                </w:rPr>
              </w:ins>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ins w:id="75" w:author="Ian Stevenson" w:date="2022-04-25T12:35:00Z">
                <w:rPr>
                  <w:rFonts w:ascii="Cambria Math" w:hAnsi="Cambria Math"/>
                  <w:i/>
                </w:rPr>
              </w:ins>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ins w:id="76" w:author="Ian Stevenson" w:date="2022-04-25T12:35:00Z">
                <w:rPr>
                  <w:rFonts w:ascii="Cambria Math" w:hAnsi="Cambria Math"/>
                  <w:i/>
                </w:rPr>
              </w:ins>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ins w:id="77"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ins w:id="78"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lastRenderedPageBreak/>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ins w:id="79"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ins w:id="80" w:author="Ian Stevenson" w:date="2022-04-25T12:35:00Z">
                <w:rPr>
                  <w:rFonts w:ascii="Cambria Math" w:hAnsi="Cambria Math"/>
                  <w:i/>
                </w:rPr>
              </w:ins>
            </m:ctrlPr>
          </m:sSupPr>
          <m:e>
            <m:d>
              <m:dPr>
                <m:ctrlPr>
                  <w:ins w:id="81" w:author="Ian Stevenson" w:date="2022-04-25T12:35:00Z">
                    <w:rPr>
                      <w:rFonts w:ascii="Cambria Math" w:hAnsi="Cambria Math"/>
                      <w:i/>
                    </w:rPr>
                  </w:ins>
                </m:ctrlPr>
              </m:dPr>
              <m:e>
                <m:sSubSup>
                  <m:sSubSupPr>
                    <m:ctrlPr>
                      <w:ins w:id="82" w:author="Ian Stevenson" w:date="2022-04-25T12:35:00Z">
                        <w:rPr>
                          <w:rFonts w:ascii="Cambria Math" w:hAnsi="Cambria Math"/>
                          <w:i/>
                        </w:rPr>
                      </w:ins>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ins w:id="83" w:author="Ian Stevenson" w:date="2022-04-25T12:35:00Z">
                        <w:rPr>
                          <w:rFonts w:ascii="Cambria Math" w:hAnsi="Cambria Math"/>
                          <w:i/>
                        </w:rPr>
                      </w:ins>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1F1891" w:rsidP="00A85603">
      <w:pPr>
        <w:spacing w:line="240" w:lineRule="auto"/>
        <w:jc w:val="center"/>
      </w:pPr>
      <m:oMathPara>
        <m:oMath>
          <m:sSub>
            <m:sSubPr>
              <m:ctrlPr>
                <w:ins w:id="84" w:author="Ian Stevenson" w:date="2022-04-25T12:35:00Z">
                  <w:rPr>
                    <w:rFonts w:ascii="Cambria Math" w:hAnsi="Cambria Math"/>
                    <w:i/>
                  </w:rPr>
                </w:ins>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ins w:id="85" w:author="Ian Stevenson" w:date="2022-04-25T12:35:00Z">
                  <w:rPr>
                    <w:rFonts w:ascii="Cambria Math" w:hAnsi="Cambria Math"/>
                    <w:i/>
                  </w:rPr>
                </w:ins>
              </m:ctrlPr>
            </m:dPr>
            <m:e>
              <m:sSub>
                <m:sSubPr>
                  <m:ctrlPr>
                    <w:ins w:id="86" w:author="Ian Stevenson" w:date="2022-04-25T12:35:00Z">
                      <w:rPr>
                        <w:rFonts w:ascii="Cambria Math" w:hAnsi="Cambria Math"/>
                        <w:i/>
                      </w:rPr>
                    </w:ins>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ins w:id="87" w:author="Ian Stevenson" w:date="2022-04-25T12:35:00Z">
                      <w:rPr>
                        <w:rFonts w:ascii="Cambria Math" w:hAnsi="Cambria Math"/>
                        <w:i/>
                      </w:rPr>
                    </w:ins>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ins w:id="88" w:author="Ian Stevenson" w:date="2022-04-25T12:35:00Z">
                  <w:rPr>
                    <w:rFonts w:ascii="Cambria Math" w:hAnsi="Cambria Math"/>
                    <w:i/>
                  </w:rPr>
                </w:ins>
              </m:ctrlPr>
            </m:funcPr>
            <m:fName>
              <m:r>
                <m:rPr>
                  <m:sty m:val="p"/>
                </m:rPr>
                <w:rPr>
                  <w:rFonts w:ascii="Cambria Math" w:hAnsi="Cambria Math"/>
                </w:rPr>
                <m:t>log</m:t>
              </m:r>
            </m:fName>
            <m:e>
              <m:sSub>
                <m:sSubPr>
                  <m:ctrlPr>
                    <w:ins w:id="89" w:author="Ian Stevenson" w:date="2022-04-25T12:35:00Z">
                      <w:rPr>
                        <w:rFonts w:ascii="Cambria Math" w:hAnsi="Cambria Math"/>
                        <w:i/>
                      </w:rPr>
                    </w:ins>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ins w:id="90"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sSub>
            <m:sSubPr>
              <m:ctrlPr>
                <w:ins w:id="91" w:author="Ian Stevenson" w:date="2022-04-25T12:35:00Z">
                  <w:rPr>
                    <w:rFonts w:ascii="Cambria Math" w:hAnsi="Cambria Math"/>
                    <w:i/>
                  </w:rPr>
                </w:ins>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ins w:id="92" w:author="Ian Stevenson" w:date="2022-04-25T12:35:00Z">
                  <w:rPr>
                    <w:rFonts w:ascii="Cambria Math" w:hAnsi="Cambria Math"/>
                    <w:i/>
                  </w:rPr>
                </w:ins>
              </m:ctrlPr>
            </m:funcPr>
            <m:fName>
              <m:r>
                <m:rPr>
                  <m:sty m:val="p"/>
                </m:rPr>
                <w:rPr>
                  <w:rFonts w:ascii="Cambria Math" w:hAnsi="Cambria Math"/>
                </w:rPr>
                <m:t>log</m:t>
              </m:r>
            </m:fName>
            <m:e>
              <m:sSub>
                <m:sSubPr>
                  <m:ctrlPr>
                    <w:ins w:id="93" w:author="Ian Stevenson" w:date="2022-04-25T12:35:00Z">
                      <w:rPr>
                        <w:rFonts w:ascii="Cambria Math" w:hAnsi="Cambria Math"/>
                        <w:i/>
                      </w:rPr>
                    </w:ins>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ins w:id="94"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sSub>
            <m:sSubPr>
              <m:ctrlPr>
                <w:ins w:id="95" w:author="Ian Stevenson" w:date="2022-04-25T12:35:00Z">
                  <w:rPr>
                    <w:rFonts w:ascii="Cambria Math" w:hAnsi="Cambria Math"/>
                    <w:i/>
                  </w:rPr>
                </w:ins>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ins w:id="9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ins w:id="97"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ins w:id="98" w:author="Ian Stevenson" w:date="2022-04-25T12:35:00Z">
                  <w:rPr>
                    <w:rFonts w:ascii="Cambria Math" w:hAnsi="Cambria Math"/>
                    <w:i/>
                  </w:rPr>
                </w:ins>
              </m:ctrlPr>
            </m:sSubPr>
            <m:e>
              <m:r>
                <w:rPr>
                  <w:rFonts w:ascii="Cambria Math" w:hAnsi="Cambria Math"/>
                </w:rPr>
                <m:t>N</m:t>
              </m:r>
            </m:e>
            <m:sub>
              <m:r>
                <w:rPr>
                  <w:rFonts w:ascii="Cambria Math" w:hAnsi="Cambria Math"/>
                </w:rPr>
                <m:t>p+q</m:t>
              </m:r>
            </m:sub>
          </m:sSub>
          <m:d>
            <m:dPr>
              <m:ctrlPr>
                <w:ins w:id="99" w:author="Ian Stevenson" w:date="2022-04-25T12:35:00Z">
                  <w:rPr>
                    <w:rFonts w:ascii="Cambria Math" w:hAnsi="Cambria Math"/>
                    <w:i/>
                  </w:rPr>
                </w:ins>
              </m:ctrlPr>
            </m:dPr>
            <m:e>
              <m:sSub>
                <m:sSubPr>
                  <m:ctrlPr>
                    <w:ins w:id="10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ins w:id="101" w:author="Ian Stevenson" w:date="2022-04-25T12:35:00Z">
                      <w:rPr>
                        <w:rFonts w:ascii="Cambria Math" w:hAnsi="Cambria Math"/>
                        <w:i/>
                      </w:rPr>
                    </w:ins>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ins w:id="10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03"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ins w:id="104" w:author="Ian Stevenson" w:date="2022-04-25T12:35:00Z">
                  <w:rPr>
                    <w:rFonts w:ascii="Cambria Math" w:hAnsi="Cambria Math"/>
                    <w:i/>
                  </w:rPr>
                </w:ins>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ins w:id="10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ins w:id="10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ins w:id="107" w:author="Ian Stevenson" w:date="2022-04-25T12:35:00Z">
                <w:rPr>
                  <w:rFonts w:ascii="Cambria Math" w:hAnsi="Cambria Math"/>
                  <w:i/>
                </w:rPr>
              </w:ins>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ins w:id="108" w:author="Ian Stevenson" w:date="2022-04-25T12:35:00Z">
                <w:rPr>
                  <w:rFonts w:ascii="Cambria Math" w:hAnsi="Cambria Math"/>
                  <w:i/>
                </w:rPr>
              </w:ins>
            </m:ctrlPr>
          </m:sSupPr>
          <m:e>
            <m:d>
              <m:dPr>
                <m:ctrlPr>
                  <w:ins w:id="109" w:author="Ian Stevenson" w:date="2022-04-25T12:35:00Z">
                    <w:rPr>
                      <w:rFonts w:ascii="Cambria Math" w:hAnsi="Cambria Math"/>
                      <w:i/>
                    </w:rPr>
                  </w:ins>
                </m:ctrlPr>
              </m:dPr>
              <m:e>
                <m:sSubSup>
                  <m:sSubSupPr>
                    <m:ctrlPr>
                      <w:ins w:id="110" w:author="Ian Stevenson" w:date="2022-04-25T12:35:00Z">
                        <w:rPr>
                          <w:rFonts w:ascii="Cambria Math" w:hAnsi="Cambria Math"/>
                          <w:i/>
                        </w:rPr>
                      </w:ins>
                    </m:ctrlPr>
                  </m:sSubSupPr>
                  <m:e>
                    <m:r>
                      <m:rPr>
                        <m:sty m:val="bi"/>
                      </m:rPr>
                      <w:rPr>
                        <w:rFonts w:ascii="Cambria Math" w:hAnsi="Cambria Math"/>
                      </w:rPr>
                      <m:t>θ</m:t>
                    </m:r>
                    <m:ctrlPr>
                      <w:ins w:id="111" w:author="Ian Stevenson" w:date="2022-04-25T12:35:00Z">
                        <w:rPr>
                          <w:rFonts w:ascii="Cambria Math" w:hAnsi="Cambria Math"/>
                          <w:b/>
                          <w:bCs/>
                          <w:i/>
                        </w:rPr>
                      </w:ins>
                    </m:ctrlPr>
                  </m:e>
                  <m:sub>
                    <m:r>
                      <w:rPr>
                        <w:rFonts w:ascii="Cambria Math" w:hAnsi="Cambria Math"/>
                      </w:rPr>
                      <m:t>1</m:t>
                    </m:r>
                  </m:sub>
                  <m:sup>
                    <m:r>
                      <w:rPr>
                        <w:rFonts w:ascii="Cambria Math" w:hAnsi="Cambria Math"/>
                      </w:rPr>
                      <m:t>'</m:t>
                    </m:r>
                  </m:sup>
                </m:sSubSup>
                <m:r>
                  <w:rPr>
                    <w:rFonts w:ascii="Cambria Math" w:hAnsi="Cambria Math"/>
                  </w:rPr>
                  <m:t>,…,</m:t>
                </m:r>
                <m:sSubSup>
                  <m:sSubSupPr>
                    <m:ctrlPr>
                      <w:ins w:id="112" w:author="Ian Stevenson" w:date="2022-04-25T12:35:00Z">
                        <w:rPr>
                          <w:rFonts w:ascii="Cambria Math" w:hAnsi="Cambria Math"/>
                          <w:i/>
                        </w:rPr>
                      </w:ins>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ins w:id="113" w:author="Ian Stevenson" w:date="2022-04-25T12:35:00Z">
                <w:rPr>
                  <w:rFonts w:ascii="Cambria Math" w:hAnsi="Cambria Math"/>
                  <w:i/>
                </w:rPr>
              </w:ins>
            </m:ctrlPr>
          </m:sSupPr>
          <m:e>
            <m:r>
              <m:rPr>
                <m:scr m:val="double-struck"/>
              </m:rPr>
              <w:rPr>
                <w:rFonts w:ascii="Cambria Math" w:hAnsi="Cambria Math"/>
              </w:rPr>
              <m:t>R</m:t>
            </m:r>
          </m:e>
          <m:sup>
            <m:d>
              <m:dPr>
                <m:ctrlPr>
                  <w:ins w:id="114" w:author="Ian Stevenson" w:date="2022-04-25T12:35:00Z">
                    <w:rPr>
                      <w:rFonts w:ascii="Cambria Math" w:hAnsi="Cambria Math"/>
                      <w:i/>
                    </w:rPr>
                  </w:ins>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ins w:id="115" w:author="Ian Stevenson" w:date="2022-04-25T12:35:00Z">
                <w:rPr>
                  <w:rFonts w:ascii="Cambria Math" w:hAnsi="Cambria Math"/>
                  <w:i/>
                </w:rPr>
              </w:ins>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ins w:id="116" w:author="Ian Stevenson" w:date="2022-04-25T12:35:00Z">
                <w:rPr>
                  <w:rFonts w:ascii="Cambria Math" w:hAnsi="Cambria Math"/>
                  <w:i/>
                </w:rPr>
              </w:ins>
            </m:ctrlPr>
          </m:sSubPr>
          <m:e>
            <m:r>
              <w:rPr>
                <w:rFonts w:ascii="Cambria Math" w:hAnsi="Cambria Math"/>
              </w:rPr>
              <m:t>N</m:t>
            </m:r>
          </m:e>
          <m:sub>
            <m:d>
              <m:dPr>
                <m:ctrlPr>
                  <w:ins w:id="117" w:author="Ian Stevenson" w:date="2022-04-25T12:35:00Z">
                    <w:rPr>
                      <w:rFonts w:ascii="Cambria Math" w:hAnsi="Cambria Math"/>
                      <w:i/>
                    </w:rPr>
                  </w:ins>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ins w:id="118" w:author="Ian Stevenson" w:date="2022-04-25T12:35:00Z">
                <w:rPr>
                  <w:rFonts w:ascii="Cambria Math" w:hAnsi="Cambria Math"/>
                  <w:i/>
                </w:rPr>
              </w:ins>
            </m:ctrlPr>
          </m:sSupPr>
          <m:e>
            <m:d>
              <m:dPr>
                <m:ctrlPr>
                  <w:ins w:id="119" w:author="Ian Stevenson" w:date="2022-04-25T12:35:00Z">
                    <w:rPr>
                      <w:rFonts w:ascii="Cambria Math" w:hAnsi="Cambria Math"/>
                      <w:i/>
                    </w:rPr>
                  </w:ins>
                </m:ctrlPr>
              </m:dPr>
              <m:e>
                <m:sSubSup>
                  <m:sSubSupPr>
                    <m:ctrlPr>
                      <w:ins w:id="120" w:author="Ian Stevenson" w:date="2022-04-25T12:35:00Z">
                        <w:rPr>
                          <w:rFonts w:ascii="Cambria Math" w:hAnsi="Cambria Math"/>
                          <w:i/>
                        </w:rPr>
                      </w:ins>
                    </m:ctrlPr>
                  </m:sSubSupPr>
                  <m:e>
                    <m:r>
                      <m:rPr>
                        <m:sty m:val="bi"/>
                      </m:rPr>
                      <w:rPr>
                        <w:rFonts w:ascii="Cambria Math" w:hAnsi="Cambria Math"/>
                      </w:rPr>
                      <m:t>y</m:t>
                    </m:r>
                    <m:ctrlPr>
                      <w:ins w:id="121" w:author="Ian Stevenson" w:date="2022-04-25T12:35:00Z">
                        <w:rPr>
                          <w:rFonts w:ascii="Cambria Math" w:hAnsi="Cambria Math"/>
                          <w:b/>
                          <w:bCs/>
                          <w:i/>
                        </w:rPr>
                      </w:ins>
                    </m:ctrlPr>
                  </m:e>
                  <m:sub>
                    <m:r>
                      <w:rPr>
                        <w:rFonts w:ascii="Cambria Math" w:hAnsi="Cambria Math"/>
                      </w:rPr>
                      <m:t>1</m:t>
                    </m:r>
                  </m:sub>
                  <m:sup>
                    <m:r>
                      <w:rPr>
                        <w:rFonts w:ascii="Cambria Math" w:hAnsi="Cambria Math"/>
                      </w:rPr>
                      <m:t>'</m:t>
                    </m:r>
                  </m:sup>
                </m:sSubSup>
                <m:r>
                  <w:rPr>
                    <w:rFonts w:ascii="Cambria Math" w:hAnsi="Cambria Math"/>
                  </w:rPr>
                  <m:t>,…,</m:t>
                </m:r>
                <m:sSubSup>
                  <m:sSubSupPr>
                    <m:ctrlPr>
                      <w:ins w:id="122" w:author="Ian Stevenson" w:date="2022-04-25T12:35:00Z">
                        <w:rPr>
                          <w:rFonts w:ascii="Cambria Math" w:hAnsi="Cambria Math"/>
                          <w:i/>
                        </w:rPr>
                      </w:ins>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ins w:id="123" w:author="Ian Stevenson" w:date="2022-04-25T12:35:00Z">
                <w:rPr>
                  <w:rFonts w:ascii="Cambria Math" w:hAnsi="Cambria Math"/>
                  <w:i/>
                </w:rPr>
              </w:ins>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ins w:id="124" w:author="Ian Stevenson" w:date="2022-04-25T12:35:00Z">
                <w:rPr>
                  <w:rFonts w:ascii="Cambria Math" w:hAnsi="Cambria Math"/>
                  <w:i/>
                </w:rPr>
              </w:ins>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ins w:id="125" w:author="Ian Stevenson" w:date="2022-04-25T12:35:00Z">
                <w:rPr>
                  <w:rFonts w:ascii="Cambria Math" w:hAnsi="Cambria Math"/>
                </w:rPr>
              </w:ins>
            </m:ctrlPr>
          </m:sSupPr>
          <m:e>
            <m:d>
              <m:dPr>
                <m:ctrlPr>
                  <w:ins w:id="126" w:author="Ian Stevenson" w:date="2022-04-25T12:35:00Z">
                    <w:rPr>
                      <w:rFonts w:ascii="Cambria Math" w:hAnsi="Cambria Math"/>
                    </w:rPr>
                  </w:ins>
                </m:ctrlPr>
              </m:dPr>
              <m:e>
                <m:r>
                  <m:rPr>
                    <m:sty m:val="p"/>
                  </m:rPr>
                  <w:rPr>
                    <w:rFonts w:ascii="Cambria Math" w:hAnsi="Cambria Math"/>
                  </w:rPr>
                  <m:t>∇</m:t>
                </m:r>
                <m:sSub>
                  <m:sSubPr>
                    <m:ctrlPr>
                      <w:ins w:id="127" w:author="Ian Stevenson" w:date="2022-04-25T12:35:00Z">
                        <w:rPr>
                          <w:rFonts w:ascii="Cambria Math" w:hAnsi="Cambria Math"/>
                        </w:rPr>
                      </w:ins>
                    </m:ctrlPr>
                  </m:sSubPr>
                  <m:e>
                    <m:r>
                      <m:rPr>
                        <m:sty m:val="p"/>
                      </m:rPr>
                      <w:rPr>
                        <w:rFonts w:ascii="Cambria Math" w:hAnsi="Cambria Math"/>
                      </w:rPr>
                      <m:t>∇</m:t>
                    </m:r>
                  </m:e>
                  <m:sub>
                    <m:r>
                      <m:rPr>
                        <m:sty m:val="b"/>
                      </m:rPr>
                      <w:rPr>
                        <w:rFonts w:ascii="Cambria Math" w:hAnsi="Cambria Math"/>
                      </w:rPr>
                      <m:t>Θ</m:t>
                    </m:r>
                  </m:sub>
                </m:sSub>
                <m:func>
                  <m:funcPr>
                    <m:ctrlPr>
                      <w:ins w:id="128" w:author="Ian Stevenson" w:date="2022-04-25T12:35:00Z">
                        <w:rPr>
                          <w:rFonts w:ascii="Cambria Math" w:hAnsi="Cambria Math"/>
                        </w:rPr>
                      </w:ins>
                    </m:ctrlPr>
                  </m:funcPr>
                  <m:fName>
                    <m:r>
                      <m:rPr>
                        <m:sty m:val="p"/>
                      </m:rPr>
                      <w:rPr>
                        <w:rFonts w:ascii="Cambria Math" w:hAnsi="Cambria Math"/>
                      </w:rPr>
                      <m:t>log</m:t>
                    </m:r>
                  </m:fName>
                  <m:e>
                    <m:r>
                      <w:rPr>
                        <w:rFonts w:ascii="Cambria Math" w:hAnsi="Cambria Math"/>
                      </w:rPr>
                      <m:t>P</m:t>
                    </m:r>
                    <m:d>
                      <m:dPr>
                        <m:ctrlPr>
                          <w:ins w:id="129" w:author="Ian Stevenson" w:date="2022-04-25T12:35:00Z">
                            <w:rPr>
                              <w:rFonts w:ascii="Cambria Math" w:hAnsi="Cambria Math"/>
                              <w:i/>
                            </w:rPr>
                          </w:ins>
                        </m:ctrlPr>
                      </m:dPr>
                      <m:e>
                        <m:r>
                          <m:rPr>
                            <m:sty m:val="b"/>
                          </m:rPr>
                          <w:rPr>
                            <w:rFonts w:ascii="Cambria Math" w:hAnsi="Cambria Math"/>
                          </w:rPr>
                          <m:t>Θ</m:t>
                        </m:r>
                      </m:e>
                      <m:e>
                        <m:r>
                          <m:rPr>
                            <m:sty m:val="bi"/>
                          </m:rPr>
                          <w:rPr>
                            <w:rFonts w:ascii="Cambria Math" w:hAnsi="Cambria Math"/>
                          </w:rPr>
                          <m:t>Y</m:t>
                        </m:r>
                      </m:e>
                    </m:d>
                  </m:e>
                </m:func>
                <m:sSub>
                  <m:sSubPr>
                    <m:ctrlPr>
                      <w:ins w:id="130" w:author="Ian Stevenson" w:date="2022-04-25T12:35:00Z">
                        <w:rPr>
                          <w:rFonts w:ascii="Cambria Math" w:hAnsi="Cambria Math"/>
                        </w:rPr>
                      </w:ins>
                    </m:ctrlPr>
                  </m:sSubPr>
                  <m:e>
                    <m:d>
                      <m:dPr>
                        <m:begChr m:val=""/>
                        <m:endChr m:val="|"/>
                        <m:ctrlPr>
                          <w:ins w:id="131" w:author="Ian Stevenson" w:date="2022-04-25T12:35:00Z">
                            <w:rPr>
                              <w:rFonts w:ascii="Cambria Math" w:hAnsi="Cambria Math"/>
                            </w:rPr>
                          </w:ins>
                        </m:ctrlPr>
                      </m:dPr>
                      <m:e>
                        <m:r>
                          <w:rPr>
                            <w:rFonts w:ascii="Cambria Math" w:hAnsi="Cambria Math"/>
                          </w:rPr>
                          <m:t>​</m:t>
                        </m:r>
                      </m:e>
                    </m:d>
                    <m:ctrlPr>
                      <w:ins w:id="132" w:author="Ian Stevenson" w:date="2022-04-25T12:35:00Z">
                        <w:rPr>
                          <w:rFonts w:ascii="Cambria Math" w:hAnsi="Cambria Math"/>
                          <w:i/>
                        </w:rPr>
                      </w:ins>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1F1891" w:rsidP="00A85603">
      <w:pPr>
        <w:spacing w:line="240" w:lineRule="auto"/>
      </w:pPr>
      <m:oMathPara>
        <m:oMath>
          <m:func>
            <m:funcPr>
              <m:ctrlPr>
                <w:ins w:id="133" w:author="Ian Stevenson" w:date="2022-04-25T12:35:00Z">
                  <w:rPr>
                    <w:rFonts w:ascii="Cambria Math" w:hAnsi="Cambria Math"/>
                  </w:rPr>
                </w:ins>
              </m:ctrlPr>
            </m:funcPr>
            <m:fName>
              <m:r>
                <m:rPr>
                  <m:sty m:val="p"/>
                </m:rPr>
                <w:rPr>
                  <w:rFonts w:ascii="Cambria Math" w:hAnsi="Cambria Math"/>
                </w:rPr>
                <m:t>log</m:t>
              </m:r>
            </m:fName>
            <m:e>
              <m:r>
                <w:rPr>
                  <w:rFonts w:ascii="Cambria Math" w:hAnsi="Cambria Math"/>
                </w:rPr>
                <m:t>P</m:t>
              </m:r>
              <m:d>
                <m:dPr>
                  <m:ctrlPr>
                    <w:ins w:id="134" w:author="Ian Stevenson" w:date="2022-04-25T12:35:00Z">
                      <w:rPr>
                        <w:rFonts w:ascii="Cambria Math" w:hAnsi="Cambria Math"/>
                        <w:i/>
                      </w:rPr>
                    </w:ins>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ins w:id="135" w:author="Ian Stevenson" w:date="2022-04-25T12:35:00Z">
                  <w:rPr>
                    <w:rFonts w:ascii="Cambria Math" w:hAnsi="Cambria Math"/>
                    <w:i/>
                  </w:rPr>
                </w:ins>
              </m:ctrlPr>
            </m:naryPr>
            <m:sub>
              <m:r>
                <w:rPr>
                  <w:rFonts w:ascii="Cambria Math" w:hAnsi="Cambria Math"/>
                </w:rPr>
                <m:t>t=1</m:t>
              </m:r>
            </m:sub>
            <m:sup>
              <m:r>
                <w:rPr>
                  <w:rFonts w:ascii="Cambria Math" w:hAnsi="Cambria Math"/>
                </w:rPr>
                <m:t>T</m:t>
              </m:r>
            </m:sup>
            <m:e>
              <m:sSub>
                <m:sSubPr>
                  <m:ctrlPr>
                    <w:ins w:id="136"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e>
          </m:nary>
          <m:r>
            <w:rPr>
              <w:rFonts w:ascii="Cambria Math" w:hAnsi="Cambria Math"/>
            </w:rPr>
            <m:t>-</m:t>
          </m:r>
          <m:f>
            <m:fPr>
              <m:ctrlPr>
                <w:ins w:id="137" w:author="Ian Stevenson" w:date="2022-04-25T12:35:00Z">
                  <w:rPr>
                    <w:rFonts w:ascii="Cambria Math" w:hAnsi="Cambria Math"/>
                    <w:i/>
                  </w:rPr>
                </w:ins>
              </m:ctrlPr>
            </m:fPr>
            <m:num>
              <m:r>
                <w:rPr>
                  <w:rFonts w:ascii="Cambria Math" w:hAnsi="Cambria Math"/>
                </w:rPr>
                <m:t>1</m:t>
              </m:r>
            </m:num>
            <m:den>
              <m:r>
                <w:rPr>
                  <w:rFonts w:ascii="Cambria Math" w:hAnsi="Cambria Math"/>
                </w:rPr>
                <m:t>2</m:t>
              </m:r>
            </m:den>
          </m:f>
          <m:sSup>
            <m:sSupPr>
              <m:ctrlPr>
                <w:ins w:id="138" w:author="Ian Stevenson" w:date="2022-04-25T12:35:00Z">
                  <w:rPr>
                    <w:rFonts w:ascii="Cambria Math" w:hAnsi="Cambria Math"/>
                    <w:i/>
                  </w:rPr>
                </w:ins>
              </m:ctrlPr>
            </m:sSupPr>
            <m:e>
              <m:d>
                <m:dPr>
                  <m:ctrlPr>
                    <w:ins w:id="139" w:author="Ian Stevenson" w:date="2022-04-25T12:35:00Z">
                      <w:rPr>
                        <w:rFonts w:ascii="Cambria Math" w:hAnsi="Cambria Math"/>
                        <w:i/>
                      </w:rPr>
                    </w:ins>
                  </m:ctrlPr>
                </m:dPr>
                <m:e>
                  <m:sSub>
                    <m:sSubPr>
                      <m:ctrlPr>
                        <w:ins w:id="14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ins w:id="141"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ins w:id="142" w:author="Ian Stevenson" w:date="2022-04-25T12:35:00Z">
                  <w:rPr>
                    <w:rFonts w:ascii="Cambria Math" w:hAnsi="Cambria Math"/>
                    <w:i/>
                  </w:rPr>
                </w:ins>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ins w:id="143" w:author="Ian Stevenson" w:date="2022-04-25T12:35:00Z">
                  <w:rPr>
                    <w:rFonts w:ascii="Cambria Math" w:hAnsi="Cambria Math"/>
                    <w:i/>
                  </w:rPr>
                </w:ins>
              </m:ctrlPr>
            </m:dPr>
            <m:e>
              <m:sSub>
                <m:sSubPr>
                  <m:ctrlPr>
                    <w:ins w:id="144"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ins w:id="14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ins w:id="146" w:author="Ian Stevenson" w:date="2022-04-25T12:35:00Z">
                  <w:rPr>
                    <w:rFonts w:ascii="Cambria Math" w:hAnsi="Cambria Math"/>
                    <w:i/>
                  </w:rPr>
                </w:ins>
              </m:ctrlPr>
            </m:fPr>
            <m:num>
              <m:r>
                <w:rPr>
                  <w:rFonts w:ascii="Cambria Math" w:hAnsi="Cambria Math"/>
                </w:rPr>
                <m:t>1</m:t>
              </m:r>
            </m:num>
            <m:den>
              <m:r>
                <w:rPr>
                  <w:rFonts w:ascii="Cambria Math" w:hAnsi="Cambria Math"/>
                </w:rPr>
                <m:t>2</m:t>
              </m:r>
            </m:den>
          </m:f>
          <m:nary>
            <m:naryPr>
              <m:chr m:val="∑"/>
              <m:limLoc m:val="undOvr"/>
              <m:ctrlPr>
                <w:ins w:id="147" w:author="Ian Stevenson" w:date="2022-04-25T12:35:00Z">
                  <w:rPr>
                    <w:rFonts w:ascii="Cambria Math" w:hAnsi="Cambria Math"/>
                    <w:i/>
                  </w:rPr>
                </w:ins>
              </m:ctrlPr>
            </m:naryPr>
            <m:sub>
              <m:r>
                <w:rPr>
                  <w:rFonts w:ascii="Cambria Math" w:hAnsi="Cambria Math"/>
                </w:rPr>
                <m:t>t=2</m:t>
              </m:r>
            </m:sub>
            <m:sup>
              <m:r>
                <w:rPr>
                  <w:rFonts w:ascii="Cambria Math" w:hAnsi="Cambria Math"/>
                </w:rPr>
                <m:t>T</m:t>
              </m:r>
            </m:sup>
            <m:e>
              <m:sSup>
                <m:sSupPr>
                  <m:ctrlPr>
                    <w:ins w:id="148" w:author="Ian Stevenson" w:date="2022-04-25T12:35:00Z">
                      <w:rPr>
                        <w:rFonts w:ascii="Cambria Math" w:hAnsi="Cambria Math"/>
                        <w:i/>
                      </w:rPr>
                    </w:ins>
                  </m:ctrlPr>
                </m:sSupPr>
                <m:e>
                  <m:d>
                    <m:dPr>
                      <m:ctrlPr>
                        <w:ins w:id="149" w:author="Ian Stevenson" w:date="2022-04-25T12:35:00Z">
                          <w:rPr>
                            <w:rFonts w:ascii="Cambria Math" w:hAnsi="Cambria Math"/>
                            <w:i/>
                          </w:rPr>
                        </w:ins>
                      </m:ctrlPr>
                    </m:dPr>
                    <m:e>
                      <m:sSub>
                        <m:sSubPr>
                          <m:ctrlPr>
                            <w:ins w:id="15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51"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ins w:id="152" w:author="Ian Stevenson" w:date="2022-04-25T12:35:00Z">
                      <w:rPr>
                        <w:rFonts w:ascii="Cambria Math" w:hAnsi="Cambria Math"/>
                        <w:b/>
                        <w:bCs/>
                        <w:i/>
                      </w:rPr>
                    </w:ins>
                  </m:ctrlPr>
                </m:sSupPr>
                <m:e>
                  <m:r>
                    <m:rPr>
                      <m:sty m:val="bi"/>
                    </m:rPr>
                    <w:rPr>
                      <w:rFonts w:ascii="Cambria Math" w:hAnsi="Cambria Math"/>
                    </w:rPr>
                    <m:t>Q</m:t>
                  </m:r>
                  <m:ctrlPr>
                    <w:ins w:id="153" w:author="Ian Stevenson" w:date="2022-04-25T12:35:00Z">
                      <w:rPr>
                        <w:rFonts w:ascii="Cambria Math" w:hAnsi="Cambria Math"/>
                        <w:i/>
                      </w:rPr>
                    </w:ins>
                  </m:ctrlPr>
                </m:e>
                <m:sup>
                  <m:r>
                    <w:rPr>
                      <w:rFonts w:ascii="Cambria Math" w:hAnsi="Cambria Math"/>
                    </w:rPr>
                    <m:t>-1</m:t>
                  </m:r>
                  <m:ctrlPr>
                    <w:ins w:id="154" w:author="Ian Stevenson" w:date="2022-04-25T12:35:00Z">
                      <w:rPr>
                        <w:rFonts w:ascii="Cambria Math" w:hAnsi="Cambria Math"/>
                        <w:i/>
                      </w:rPr>
                    </w:ins>
                  </m:ctrlPr>
                </m:sup>
              </m:sSup>
              <m:d>
                <m:dPr>
                  <m:ctrlPr>
                    <w:ins w:id="155" w:author="Ian Stevenson" w:date="2022-04-25T12:35:00Z">
                      <w:rPr>
                        <w:rFonts w:ascii="Cambria Math" w:hAnsi="Cambria Math"/>
                        <w:i/>
                      </w:rPr>
                    </w:ins>
                  </m:ctrlPr>
                </m:dPr>
                <m:e>
                  <m:sSub>
                    <m:sSubPr>
                      <m:ctrlPr>
                        <w:ins w:id="15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57"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ins w:id="158"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r>
            <m:rPr>
              <m:aln/>
            </m:rPr>
            <w:rPr>
              <w:rFonts w:ascii="Cambria Math" w:hAnsi="Cambria Math"/>
            </w:rPr>
            <m:t>=l</m:t>
          </m:r>
          <m:d>
            <m:dPr>
              <m:ctrlPr>
                <w:ins w:id="159" w:author="Ian Stevenson" w:date="2022-04-25T12:35:00Z">
                  <w:rPr>
                    <w:rFonts w:ascii="Cambria Math" w:hAnsi="Cambria Math"/>
                    <w:i/>
                  </w:rPr>
                </w:ins>
              </m:ctrlPr>
            </m:dPr>
            <m:e>
              <m:sSub>
                <m:sSubPr>
                  <m:ctrlPr>
                    <w:ins w:id="16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ins w:id="161"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P</m:t>
              </m:r>
              <m:d>
                <m:dPr>
                  <m:ctrlPr>
                    <w:ins w:id="162" w:author="Ian Stevenson" w:date="2022-04-25T12:35:00Z">
                      <w:rPr>
                        <w:rFonts w:ascii="Cambria Math" w:hAnsi="Cambria Math"/>
                        <w:i/>
                      </w:rPr>
                    </w:ins>
                  </m:ctrlPr>
                </m:dPr>
                <m:e>
                  <m:sSub>
                    <m:sSubPr>
                      <m:ctrlPr>
                        <w:ins w:id="163" w:author="Ian Stevenson" w:date="2022-04-25T12:35:00Z">
                          <w:rPr>
                            <w:rFonts w:ascii="Cambria Math" w:hAnsi="Cambria Math"/>
                            <w:i/>
                          </w:rPr>
                        </w:ins>
                      </m:ctrlPr>
                    </m:sSubPr>
                    <m:e>
                      <m:r>
                        <m:rPr>
                          <m:sty m:val="bi"/>
                        </m:rPr>
                        <w:rPr>
                          <w:rFonts w:ascii="Cambria Math" w:hAnsi="Cambria Math"/>
                        </w:rPr>
                        <m:t>y</m:t>
                      </m:r>
                    </m:e>
                    <m:sub>
                      <m:r>
                        <w:rPr>
                          <w:rFonts w:ascii="Cambria Math" w:hAnsi="Cambria Math"/>
                        </w:rPr>
                        <m:t>t</m:t>
                      </m:r>
                    </m:sub>
                  </m:sSub>
                </m:e>
                <m:e>
                  <m:sSub>
                    <m:sSubPr>
                      <m:ctrlPr>
                        <w:ins w:id="164"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ins w:id="165" w:author="Ian Stevenson" w:date="2022-04-25T12:35:00Z">
                  <w:rPr>
                    <w:rFonts w:ascii="Cambria Math" w:hAnsi="Cambria Math"/>
                    <w:i/>
                  </w:rPr>
                </w:ins>
              </m:ctrlPr>
            </m:naryPr>
            <m:sub>
              <m:r>
                <w:rPr>
                  <w:rFonts w:ascii="Cambria Math" w:hAnsi="Cambria Math"/>
                </w:rPr>
                <m:t>i=1</m:t>
              </m:r>
            </m:sub>
            <m:sup>
              <m:r>
                <w:rPr>
                  <w:rFonts w:ascii="Cambria Math" w:hAnsi="Cambria Math"/>
                </w:rPr>
                <m:t>n</m:t>
              </m:r>
            </m:sup>
            <m:e>
              <m:sSub>
                <m:sSubPr>
                  <m:ctrlPr>
                    <w:ins w:id="166"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func>
                <m:funcPr>
                  <m:ctrlPr>
                    <w:ins w:id="167" w:author="Ian Stevenson" w:date="2022-04-25T12:35:00Z">
                      <w:rPr>
                        <w:rFonts w:ascii="Cambria Math" w:hAnsi="Cambria Math"/>
                        <w:i/>
                      </w:rPr>
                    </w:ins>
                  </m:ctrlPr>
                </m:funcPr>
                <m:fName>
                  <m:r>
                    <m:rPr>
                      <m:sty m:val="p"/>
                    </m:rPr>
                    <w:rPr>
                      <w:rFonts w:ascii="Cambria Math" w:hAnsi="Cambria Math"/>
                    </w:rPr>
                    <m:t>log</m:t>
                  </m:r>
                </m:fName>
                <m:e>
                  <m:sSub>
                    <m:sSubPr>
                      <m:ctrlPr>
                        <w:ins w:id="168"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e>
              </m:func>
              <m:r>
                <w:rPr>
                  <w:rFonts w:ascii="Cambria Math" w:hAnsi="Cambria Math"/>
                </w:rPr>
                <m:t>-</m:t>
              </m:r>
              <m:sSub>
                <m:sSubPr>
                  <m:ctrlPr>
                    <w:ins w:id="169"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func>
                <m:funcPr>
                  <m:ctrlPr>
                    <w:ins w:id="170" w:author="Ian Stevenson" w:date="2022-04-25T12:35:00Z">
                      <w:rPr>
                        <w:rFonts w:ascii="Cambria Math" w:hAnsi="Cambria Math"/>
                        <w:i/>
                      </w:rPr>
                    </w:ins>
                  </m:ctrlPr>
                </m:funcPr>
                <m:fName>
                  <m:r>
                    <m:rPr>
                      <m:sty m:val="p"/>
                    </m:rPr>
                    <w:rPr>
                      <w:rFonts w:ascii="Cambria Math" w:hAnsi="Cambria Math"/>
                    </w:rPr>
                    <m:t>log</m:t>
                  </m:r>
                </m:fName>
                <m:e>
                  <m:sSub>
                    <m:sSubPr>
                      <m:ctrlPr>
                        <w:ins w:id="171"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ins w:id="17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sSub>
                    <m:sSubPr>
                      <m:ctrlPr>
                        <w:ins w:id="173"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r>
                    <w:rPr>
                      <w:rFonts w:ascii="Cambria Math" w:hAnsi="Cambria Math"/>
                    </w:rPr>
                    <m:t>,</m:t>
                  </m:r>
                  <m:sSub>
                    <m:sSubPr>
                      <m:ctrlPr>
                        <w:ins w:id="174"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5AC16D3D" w:rsidR="00B57F42" w:rsidRDefault="005976BA" w:rsidP="00A85603">
      <w:pPr>
        <w:spacing w:line="240" w:lineRule="auto"/>
      </w:pPr>
      <w:r>
        <w:t xml:space="preserve">, where </w:t>
      </w:r>
      <m:oMath>
        <m:r>
          <w:rPr>
            <w:rFonts w:ascii="Cambria Math" w:hAnsi="Cambria Math"/>
          </w:rPr>
          <m:t>l</m:t>
        </m:r>
        <m:d>
          <m:dPr>
            <m:ctrlPr>
              <w:ins w:id="175" w:author="Ian Stevenson" w:date="2022-04-25T12:35:00Z">
                <w:rPr>
                  <w:rFonts w:ascii="Cambria Math" w:hAnsi="Cambria Math"/>
                  <w:i/>
                </w:rPr>
              </w:ins>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6C07EE">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6C07EE">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28F0336E"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ins w:id="176"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oMath>
      <w:r w:rsidR="00287C33">
        <w:t xml:space="preserve"> and </w:t>
      </w:r>
      <m:oMath>
        <m:func>
          <m:funcPr>
            <m:ctrlPr>
              <w:ins w:id="177" w:author="Ian Stevenson" w:date="2022-04-25T12:35:00Z">
                <w:rPr>
                  <w:rFonts w:ascii="Cambria Math" w:hAnsi="Cambria Math"/>
                  <w:i/>
                </w:rPr>
              </w:ins>
            </m:ctrlPr>
          </m:funcPr>
          <m:fName>
            <m:r>
              <m:rPr>
                <m:sty m:val="p"/>
              </m:rPr>
              <w:rPr>
                <w:rFonts w:ascii="Cambria Math" w:hAnsi="Cambria Math"/>
              </w:rPr>
              <m:t>log</m:t>
            </m:r>
          </m:fName>
          <m:e>
            <m:sSub>
              <m:sSubPr>
                <m:ctrlPr>
                  <w:ins w:id="178"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6C07EE">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C07EE">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C07EE">
        <w:rPr>
          <w:rFonts w:hint="eastAsia"/>
        </w:rPr>
        <w:instrText>ng probabilistic argument to obtain the leading term in the asymptotic expansion of Z (</w:instrText>
      </w:r>
      <w:r w:rsidR="006C07EE">
        <w:rPr>
          <w:rFonts w:hint="eastAsia"/>
        </w:rPr>
        <w:instrText>λ</w:instrText>
      </w:r>
      <w:r w:rsidR="006C07EE">
        <w:rPr>
          <w:rFonts w:hint="eastAsia"/>
        </w:rPr>
        <w:instrText xml:space="preserve">, </w:instrText>
      </w:r>
      <w:r w:rsidR="006C07EE">
        <w:rPr>
          <w:rFonts w:hint="eastAsia"/>
        </w:rPr>
        <w:instrText>ν</w:instrText>
      </w:r>
      <w:r w:rsidR="006C07EE">
        <w:rPr>
          <w:rFonts w:hint="eastAsia"/>
        </w:rPr>
        <w:instrText xml:space="preserve">) in the limit </w:instrText>
      </w:r>
      <w:r w:rsidR="006C07EE">
        <w:rPr>
          <w:rFonts w:hint="eastAsia"/>
        </w:rPr>
        <w:instrText>λ</w:instrText>
      </w:r>
      <w:r w:rsidR="006C07EE">
        <w:rPr>
          <w:rFonts w:hint="eastAsia"/>
        </w:rPr>
        <w:instrText xml:space="preserve"> </w:instrText>
      </w:r>
      <w:r w:rsidR="006C07EE">
        <w:rPr>
          <w:rFonts w:hint="eastAsia"/>
        </w:rPr>
        <w:instrText>→</w:instrText>
      </w:r>
      <w:r w:rsidR="006C07EE">
        <w:rPr>
          <w:rFonts w:hint="eastAsia"/>
        </w:rPr>
        <w:instrText xml:space="preserve"> </w:instrText>
      </w:r>
      <w:r w:rsidR="006C07EE">
        <w:rPr>
          <w:rFonts w:hint="eastAsia"/>
        </w:rPr>
        <w:instrText>∞</w:instrText>
      </w:r>
      <w:r w:rsidR="006C07EE">
        <w:rPr>
          <w:rFonts w:hint="eastAsia"/>
        </w:rPr>
        <w:instrText xml:space="preserve"> that holds for all </w:instrText>
      </w:r>
      <w:r w:rsidR="006C07EE">
        <w:rPr>
          <w:rFonts w:hint="eastAsia"/>
        </w:rPr>
        <w:instrText>ν</w:instrText>
      </w:r>
      <w:r w:rsidR="006C07EE">
        <w:rPr>
          <w:rFonts w:hint="eastAsia"/>
        </w:rPr>
        <w:instrText xml:space="preserve"> &gt; 0. We then use an integral representation to obtain the entire asymptotic series and give explicit formulas for the firs</w:instrText>
      </w:r>
      <w:r w:rsidR="006C07EE">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6C07EE">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ins w:id="179"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ins w:id="18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81"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ins w:id="182"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ins w:id="183"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ins w:id="184"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85"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ins w:id="186"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ins w:id="187"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ins w:id="188"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89"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ins w:id="190"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ins w:id="191"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ins w:id="19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193"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ins w:id="194" w:author="Ian Stevenson" w:date="2022-04-25T12:35:00Z">
                <w:rPr>
                  <w:rFonts w:ascii="Cambria Math" w:hAnsi="Cambria Math"/>
                  <w:i/>
                  <w:iCs/>
                </w:rPr>
              </w:ins>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1F1891" w:rsidP="00A85603">
      <w:pPr>
        <w:spacing w:line="240" w:lineRule="auto"/>
        <w:rPr>
          <w:iCs/>
        </w:rPr>
      </w:pPr>
      <m:oMathPara>
        <m:oMath>
          <m:sSub>
            <m:sSubPr>
              <m:ctrlPr>
                <w:ins w:id="195"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ins w:id="196"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ins w:id="197"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ins w:id="198"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t-1|t-1</m:t>
              </m:r>
            </m:sub>
          </m:sSub>
          <m:sSubSup>
            <m:sSubSupPr>
              <m:ctrlPr>
                <w:ins w:id="199" w:author="Ian Stevenson" w:date="2022-04-25T12:35:00Z">
                  <w:rPr>
                    <w:rFonts w:ascii="Cambria Math" w:hAnsi="Cambria Math"/>
                    <w:i/>
                    <w:iCs/>
                  </w:rPr>
                </w:ins>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ins w:id="200"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ins w:id="201"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ins w:id="202" w:author="Ian Stevenson" w:date="2022-04-25T12:35:00Z">
                  <w:rPr>
                    <w:rFonts w:ascii="Cambria Math" w:hAnsi="Cambria Math"/>
                    <w:i/>
                    <w:iCs/>
                  </w:rPr>
                </w:ins>
              </m:ctrlPr>
            </m:dPr>
            <m:e>
              <m:sSub>
                <m:sSubPr>
                  <m:ctrlPr>
                    <w:ins w:id="203"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m:t>
                  </m:r>
                </m:sub>
              </m:sSub>
            </m:e>
          </m:d>
          <m:sSub>
            <m:sSubPr>
              <m:ctrlPr>
                <w:ins w:id="204" w:author="Ian Stevenson" w:date="2022-04-25T12:35:00Z">
                  <w:rPr>
                    <w:rFonts w:ascii="Cambria Math" w:hAnsi="Cambria Math"/>
                    <w:i/>
                    <w:iCs/>
                  </w:rPr>
                </w:ins>
              </m:ctrlPr>
            </m:sSubPr>
            <m:e>
              <m:d>
                <m:dPr>
                  <m:begChr m:val="["/>
                  <m:endChr m:val="]"/>
                  <m:ctrlPr>
                    <w:ins w:id="205" w:author="Ian Stevenson" w:date="2022-04-25T12:35:00Z">
                      <w:rPr>
                        <w:rFonts w:ascii="Cambria Math" w:hAnsi="Cambria Math"/>
                        <w:i/>
                        <w:iCs/>
                      </w:rPr>
                    </w:ins>
                  </m:ctrlPr>
                </m:dPr>
                <m:e>
                  <m:f>
                    <m:fPr>
                      <m:ctrlPr>
                        <w:ins w:id="206" w:author="Ian Stevenson" w:date="2022-04-25T12:35:00Z">
                          <w:rPr>
                            <w:rFonts w:ascii="Cambria Math" w:hAnsi="Cambria Math"/>
                            <w:i/>
                            <w:iCs/>
                          </w:rPr>
                        </w:ins>
                      </m:ctrlPr>
                    </m:fPr>
                    <m:num>
                      <m:r>
                        <w:rPr>
                          <w:rFonts w:ascii="Cambria Math" w:hAnsi="Cambria Math"/>
                        </w:rPr>
                        <m:t>∂</m:t>
                      </m:r>
                      <m:sSub>
                        <m:sSubPr>
                          <m:ctrlPr>
                            <w:ins w:id="207" w:author="Ian Stevenson" w:date="2022-04-25T12:35:00Z">
                              <w:rPr>
                                <w:rFonts w:ascii="Cambria Math" w:hAnsi="Cambria Math"/>
                                <w:i/>
                                <w:iCs/>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208"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m:t>
                          </m:r>
                        </m:sub>
                      </m:sSub>
                    </m:den>
                  </m:f>
                </m:e>
              </m:d>
            </m:e>
            <m:sub>
              <m:sSub>
                <m:sSubPr>
                  <m:ctrlPr>
                    <w:ins w:id="209"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ins w:id="210" w:author="Ian Stevenson" w:date="2022-04-25T12:35:00Z">
                  <w:rPr>
                    <w:rFonts w:ascii="Cambria Math" w:hAnsi="Cambria Math"/>
                    <w:i/>
                    <w:iCs/>
                  </w:rPr>
                </w:ins>
              </m:ctrlPr>
            </m:sSupPr>
            <m:e>
              <m:d>
                <m:dPr>
                  <m:ctrlPr>
                    <w:ins w:id="211" w:author="Ian Stevenson" w:date="2022-04-25T12:35:00Z">
                      <w:rPr>
                        <w:rFonts w:ascii="Cambria Math" w:hAnsi="Cambria Math"/>
                        <w:i/>
                        <w:iCs/>
                      </w:rPr>
                    </w:ins>
                  </m:ctrlPr>
                </m:dPr>
                <m:e>
                  <m:sSub>
                    <m:sSubPr>
                      <m:ctrlPr>
                        <w:ins w:id="212"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ins w:id="213" w:author="Ian Stevenson" w:date="2022-04-25T12:35:00Z">
                  <w:rPr>
                    <w:rFonts w:ascii="Cambria Math" w:hAnsi="Cambria Math"/>
                    <w:i/>
                    <w:iCs/>
                  </w:rPr>
                </w:ins>
              </m:ctrlPr>
            </m:sSupPr>
            <m:e>
              <m:d>
                <m:dPr>
                  <m:ctrlPr>
                    <w:ins w:id="214" w:author="Ian Stevenson" w:date="2022-04-25T12:35:00Z">
                      <w:rPr>
                        <w:rFonts w:ascii="Cambria Math" w:hAnsi="Cambria Math"/>
                        <w:i/>
                        <w:iCs/>
                      </w:rPr>
                    </w:ins>
                  </m:ctrlPr>
                </m:dPr>
                <m:e>
                  <m:sSub>
                    <m:sSubPr>
                      <m:ctrlPr>
                        <w:ins w:id="215" w:author="Ian Stevenson" w:date="2022-04-25T12:35:00Z">
                          <w:rPr>
                            <w:rFonts w:ascii="Cambria Math" w:hAnsi="Cambria Math"/>
                            <w:i/>
                            <w:iCs/>
                          </w:rPr>
                        </w:ins>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ins w:id="216" w:author="Ian Stevenson" w:date="2022-04-25T12:35:00Z">
                  <w:rPr>
                    <w:rFonts w:ascii="Cambria Math" w:hAnsi="Cambria Math"/>
                    <w:i/>
                    <w:iCs/>
                  </w:rPr>
                </w:ins>
              </m:ctrlPr>
            </m:sSubPr>
            <m:e>
              <m:d>
                <m:dPr>
                  <m:begChr m:val="["/>
                  <m:endChr m:val="]"/>
                  <m:ctrlPr>
                    <w:ins w:id="217" w:author="Ian Stevenson" w:date="2022-04-25T12:35:00Z">
                      <w:rPr>
                        <w:rFonts w:ascii="Cambria Math" w:hAnsi="Cambria Math"/>
                        <w:i/>
                        <w:iCs/>
                      </w:rPr>
                    </w:ins>
                  </m:ctrlPr>
                </m:dPr>
                <m:e>
                  <m:f>
                    <m:fPr>
                      <m:ctrlPr>
                        <w:ins w:id="218" w:author="Ian Stevenson" w:date="2022-04-25T12:35:00Z">
                          <w:rPr>
                            <w:rFonts w:ascii="Cambria Math" w:hAnsi="Cambria Math"/>
                            <w:i/>
                            <w:iCs/>
                          </w:rPr>
                        </w:ins>
                      </m:ctrlPr>
                    </m:fPr>
                    <m:num>
                      <m:sSup>
                        <m:sSupPr>
                          <m:ctrlPr>
                            <w:ins w:id="219" w:author="Ian Stevenson" w:date="2022-04-25T12:35:00Z">
                              <w:rPr>
                                <w:rFonts w:ascii="Cambria Math" w:hAnsi="Cambria Math"/>
                                <w:i/>
                                <w:iCs/>
                              </w:rPr>
                            </w:ins>
                          </m:ctrlPr>
                        </m:sSupPr>
                        <m:e>
                          <m:r>
                            <w:rPr>
                              <w:rFonts w:ascii="Cambria Math" w:hAnsi="Cambria Math"/>
                            </w:rPr>
                            <m:t>∂</m:t>
                          </m:r>
                        </m:e>
                        <m:sup>
                          <m:r>
                            <w:rPr>
                              <w:rFonts w:ascii="Cambria Math" w:hAnsi="Cambria Math"/>
                            </w:rPr>
                            <m:t>2</m:t>
                          </m:r>
                        </m:sup>
                      </m:sSup>
                      <m:sSub>
                        <m:sSubPr>
                          <m:ctrlPr>
                            <w:ins w:id="220" w:author="Ian Stevenson" w:date="2022-04-25T12:35:00Z">
                              <w:rPr>
                                <w:rFonts w:ascii="Cambria Math" w:hAnsi="Cambria Math"/>
                                <w:i/>
                                <w:iCs/>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221"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222" w:author="Ian Stevenson" w:date="2022-04-25T12:35:00Z">
                              <w:rPr>
                                <w:rFonts w:ascii="Cambria Math" w:hAnsi="Cambria Math"/>
                                <w:i/>
                                <w:iCs/>
                              </w:rPr>
                            </w:ins>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ins w:id="223"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sub>
          </m:sSub>
        </m:oMath>
      </m:oMathPara>
    </w:p>
    <w:p w14:paraId="35EE9D4A" w14:textId="10F69A58"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6C07EE">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ins w:id="224" w:author="Ian Stevenson" w:date="2022-04-25T12:35:00Z">
                <w:rPr>
                  <w:rFonts w:ascii="Cambria Math" w:hAnsi="Cambria Math"/>
                  <w:i/>
                  <w:iCs/>
                </w:rPr>
              </w:ins>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50DF0092"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07EE">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1FFA25D5"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6C07EE">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sSub>
          <m:sSubPr>
            <m:ctrlPr>
              <w:ins w:id="225" w:author="Ian Stevenson" w:date="2022-04-25T12:35:00Z">
                <w:rPr>
                  <w:rFonts w:ascii="Cambria Math" w:hAnsi="Cambria Math"/>
                  <w:i/>
                  <w:lang w:eastAsia="zh-CN"/>
                </w:rPr>
              </w:ins>
            </m:ctrlPr>
          </m:sSubPr>
          <m:e>
            <m:r>
              <m:rPr>
                <m:sty m:val="bi"/>
              </m:rPr>
              <w:rPr>
                <w:rFonts w:ascii="Cambria Math" w:hAnsi="Cambria Math"/>
                <w:lang w:eastAsia="zh-CN"/>
              </w:rPr>
              <m:t>λ</m:t>
            </m:r>
          </m:e>
          <m:sub>
            <m:r>
              <w:rPr>
                <w:rFonts w:ascii="Cambria Math" w:hAnsi="Cambria Math"/>
                <w:lang w:eastAsia="zh-CN"/>
              </w:rPr>
              <m:t>t</m:t>
            </m:r>
          </m:sub>
        </m:sSub>
      </m:oMath>
      <w:r w:rsidR="0026773A">
        <w:rPr>
          <w:lang w:eastAsia="zh-CN"/>
        </w:rPr>
        <w:t xml:space="preserve"> </w:t>
      </w:r>
      <w:r w:rsidR="0026773A">
        <w:t>capture the tuning curve with</w:t>
      </w:r>
      <w:r w:rsidR="00755C62">
        <w:rPr>
          <w:lang w:eastAsia="zh-CN"/>
        </w:rPr>
        <w:t xml:space="preserve"> </w:t>
      </w:r>
      <m:oMath>
        <m:sSub>
          <m:sSubPr>
            <m:ctrlPr>
              <w:ins w:id="226"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w:t>
      </w:r>
      <w:del w:id="227" w:author="Ian Stevenson" w:date="2022-04-25T13:26:00Z">
        <w:r w:rsidR="00B92C39" w:rsidDel="00A70B5A">
          <w:delText xml:space="preserve">dispersion </w:delText>
        </w:r>
      </w:del>
      <w:ins w:id="228" w:author="Ian Stevenson" w:date="2022-04-25T13:26:00Z">
        <w:r w:rsidR="00A70B5A">
          <w:t>shape</w:t>
        </w:r>
        <w:r w:rsidR="00A70B5A">
          <w:t xml:space="preserve"> </w:t>
        </w:r>
      </w:ins>
      <w:r w:rsidR="00B92C39">
        <w:t xml:space="preserve">parameter </w:t>
      </w:r>
      <m:oMath>
        <m:sSub>
          <m:sSubPr>
            <m:ctrlPr>
              <w:ins w:id="229" w:author="Ian Stevenson" w:date="2022-04-25T12:35:00Z">
                <w:rPr>
                  <w:rFonts w:ascii="Cambria Math" w:hAnsi="Cambria Math"/>
                  <w:i/>
                </w:rPr>
              </w:ins>
            </m:ctrlPr>
          </m:sSubPr>
          <m:e>
            <m:r>
              <m:rPr>
                <m:sty m:val="bi"/>
              </m:rPr>
              <w:rPr>
                <w:rFonts w:ascii="Cambria Math" w:hAnsi="Cambria Math"/>
              </w:rPr>
              <m:t>ν</m:t>
            </m:r>
          </m:e>
          <m:sub>
            <m:r>
              <w:rPr>
                <w:rFonts w:ascii="Cambria Math" w:hAnsi="Cambria Math"/>
              </w:rPr>
              <m:t>t</m:t>
            </m:r>
          </m:sub>
        </m:sSub>
      </m:oMath>
      <w:r w:rsidR="00B92C39">
        <w:t xml:space="preserve"> does not depend on the stimulus orientation </w:t>
      </w:r>
      <m:oMath>
        <m:sSub>
          <m:sSubPr>
            <m:ctrlPr>
              <w:ins w:id="230"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150B0EDA"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ins w:id="231"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ins w:id="232"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m:rPr>
            <m:sty m:val="bi"/>
          </m:rP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54584BAF"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proofErr w:type="spellStart"/>
      <w:r w:rsidR="00310A2D">
        <w:t>stimates</w:t>
      </w:r>
      <w:proofErr w:type="spellEnd"/>
      <w:r w:rsidR="00310A2D">
        <w:t xml:space="preserve"> of the mean</w:t>
      </w:r>
      <w:r w:rsidR="00D064B9">
        <w:t xml:space="preserve"> in the dynamic Poisson model</w:t>
      </w:r>
      <w:r w:rsidR="00310A2D">
        <w:t xml:space="preserve"> can be </w:t>
      </w:r>
      <w:del w:id="233" w:author="Ian Stevenson" w:date="2022-04-25T13:29:00Z">
        <w:r w:rsidR="00310A2D" w:rsidDel="00A70B5A">
          <w:delText xml:space="preserve">affected </w:delText>
        </w:r>
      </w:del>
      <w:ins w:id="234" w:author="Ian Stevenson" w:date="2022-04-25T13:29:00Z">
        <w:r w:rsidR="00A70B5A">
          <w:t>e</w:t>
        </w:r>
      </w:ins>
      <w:ins w:id="235" w:author="Ian Stevenson" w:date="2022-04-25T13:28:00Z">
        <w:r w:rsidR="00A70B5A">
          <w:t xml:space="preserve">ffected </w:t>
        </w:r>
      </w:ins>
      <w:r w:rsidR="00310A2D">
        <w:t xml:space="preserve">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 xml:space="preserve">The true mean is determined by a Gaussian function where the preferred position varies over time. The spike counts are then generated by CMP distributions, here over-dispersed with constant </w:t>
      </w:r>
      <w:del w:id="236" w:author="Ian Stevenson" w:date="2022-04-25T13:29:00Z">
        <w:r w:rsidR="008E5EC6" w:rsidDel="00A70B5A">
          <w:delText xml:space="preserve">dispersion </w:delText>
        </w:r>
      </w:del>
      <w:ins w:id="237" w:author="Ian Stevenson" w:date="2022-04-25T13:29:00Z">
        <w:r w:rsidR="00A70B5A">
          <w:t>shape</w:t>
        </w:r>
        <w:r w:rsidR="00A70B5A">
          <w:t xml:space="preserve"> </w:t>
        </w:r>
      </w:ins>
      <w:r w:rsidR="008E5EC6">
        <w:t>parameter (</w:t>
      </w:r>
      <m:oMath>
        <m:sSub>
          <m:sSubPr>
            <m:ctrlPr>
              <w:ins w:id="238" w:author="Ian Stevenson" w:date="2022-04-25T12:35:00Z">
                <w:rPr>
                  <w:rFonts w:ascii="Cambria Math" w:hAnsi="Cambria Math"/>
                  <w:i/>
                </w:rPr>
              </w:ins>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ins w:id="239" w:author="Ian Stevenson" w:date="2022-04-25T12:35:00Z">
                      <w:rPr>
                        <w:rFonts w:ascii="Cambria Math" w:hAnsi="Cambria Math"/>
                        <w:i/>
                        <w:lang w:eastAsia="zh-CN"/>
                      </w:rPr>
                    </w:ins>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ins w:id="240" w:author="Ian Stevenson" w:date="2022-04-25T12:35:00Z">
                      <w:rPr>
                        <w:rFonts w:ascii="Cambria Math" w:hAnsi="Cambria Math"/>
                        <w:i/>
                        <w:lang w:eastAsia="zh-CN"/>
                      </w:rPr>
                    </w:ins>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ins w:id="241" w:author="Ian Stevenson" w:date="2022-04-25T12:35:00Z">
                      <w:rPr>
                        <w:rFonts w:ascii="Cambria Math" w:hAnsi="Cambria Math"/>
                        <w:i/>
                        <w:lang w:eastAsia="zh-CN"/>
                      </w:rPr>
                    </w:ins>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15D6C172" w:rsidR="00A03B94" w:rsidRDefault="003F3B77" w:rsidP="00A85603">
      <w:pPr>
        <w:spacing w:line="240" w:lineRule="auto"/>
      </w:pPr>
      <w:r>
        <w:t>In the V1 dataset</w:t>
      </w:r>
      <w:ins w:id="242" w:author="Ian Stevenson" w:date="2022-04-25T13:30:00Z">
        <w:r w:rsidR="00B04342">
          <w:t>,</w:t>
        </w:r>
      </w:ins>
      <w:del w:id="243" w:author="Ian Stevenson" w:date="2022-04-25T13:30:00Z">
        <w:r w:rsidR="001F0DC5" w:rsidDel="00B04342">
          <w:delText>.</w:delText>
        </w:r>
      </w:del>
      <w:r w:rsidR="001F0DC5">
        <w:t xml:space="preserve"> CRCNS pvc-11</w:t>
      </w:r>
      <w:r>
        <w:t xml:space="preserve"> </w:t>
      </w:r>
      <w:r>
        <w:fldChar w:fldCharType="begin" w:fldLock="1"/>
      </w:r>
      <w:r w:rsidR="006C07EE">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 xml:space="preserve">Extracellular spiking activity was </w:t>
      </w:r>
      <w:del w:id="244" w:author="Ian Stevenson" w:date="2022-04-25T13:30:00Z">
        <w:r w:rsidR="001F0DC5" w:rsidDel="00B04342">
          <w:delText xml:space="preserve">recording </w:delText>
        </w:r>
      </w:del>
      <w:ins w:id="245" w:author="Ian Stevenson" w:date="2022-04-25T13:30:00Z">
        <w:r w:rsidR="00B04342">
          <w:t>record</w:t>
        </w:r>
        <w:r w:rsidR="00B04342">
          <w:t>ed</w:t>
        </w:r>
        <w:r w:rsidR="00B04342">
          <w:t xml:space="preserve"> </w:t>
        </w:r>
      </w:ins>
      <w:r w:rsidR="001F0DC5">
        <w:t>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6C07E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6C07EE">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6C07EE">
        <w:rPr>
          <w:rFonts w:ascii="Cambria Math" w:hAnsi="Cambria Math" w:cs="Cambria Math"/>
        </w:rPr>
        <w:instrText>∼</w:instrText>
      </w:r>
      <w:r w:rsidR="006C07EE">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7DC6A476"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Fig. 4A shows responses from one example neuron with a preferred direction around 240 deg. This neuron is somewhat direction insensitive</w:t>
      </w:r>
      <w:del w:id="246" w:author="Ian Stevenson" w:date="2022-04-25T13:31:00Z">
        <w:r w:rsidR="007279F5" w:rsidDel="00B04342">
          <w:delText>,</w:delText>
        </w:r>
      </w:del>
      <w:r w:rsidR="007279F5">
        <w:t xml:space="preserve"> </w:t>
      </w:r>
      <w:proofErr w:type="gramStart"/>
      <w:r w:rsidR="00EC471B">
        <w:t>and</w:t>
      </w:r>
      <w:ins w:id="247" w:author="Ian Stevenson" w:date="2022-04-25T13:31:00Z">
        <w:r w:rsidR="00B04342">
          <w:t xml:space="preserve"> also</w:t>
        </w:r>
      </w:ins>
      <w:proofErr w:type="gramEnd"/>
      <w:r w:rsidR="007279F5">
        <w:t xml:space="preserve"> responds </w:t>
      </w:r>
      <w:del w:id="248" w:author="Ian Stevenson" w:date="2022-04-25T13:31:00Z">
        <w:r w:rsidR="00EC471B" w:rsidDel="00B04342">
          <w:delText xml:space="preserve">preferentially </w:delText>
        </w:r>
      </w:del>
      <w:ins w:id="249" w:author="Ian Stevenson" w:date="2022-04-25T13:31:00Z">
        <w:r w:rsidR="00B04342">
          <w:t>with increased spiking</w:t>
        </w:r>
        <w:r w:rsidR="00B04342">
          <w:t xml:space="preserve"> </w:t>
        </w:r>
      </w:ins>
      <w:r w:rsidR="00EC471B">
        <w:t xml:space="preserve">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ins w:id="250"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ins w:id="251"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w:t>
      </w:r>
      <w:proofErr w:type="gramStart"/>
      <w:r>
        <w:rPr>
          <w:lang w:eastAsia="zh-CN"/>
        </w:rPr>
        <w:t>equally-spaced</w:t>
      </w:r>
      <w:proofErr w:type="gramEnd"/>
      <w:r>
        <w:rPr>
          <w:lang w:eastAsia="zh-CN"/>
        </w:rPr>
        <w:t xml:space="preserve"> knots for </w:t>
      </w:r>
      <m:oMath>
        <m:sSub>
          <m:sSubPr>
            <m:ctrlPr>
              <w:ins w:id="252"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t xml:space="preserve"> and </w:t>
      </w:r>
      <m:oMath>
        <m:sSub>
          <m:sSubPr>
            <m:ctrlPr>
              <w:ins w:id="253"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w:t>
      </w:r>
      <w:proofErr w:type="gramStart"/>
      <w:r w:rsidR="00B40C02">
        <w:t>similar to</w:t>
      </w:r>
      <w:proofErr w:type="gramEnd"/>
      <w:r w:rsidR="00B40C02">
        <w:t xml:space="preserve">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59A0918A"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ins w:id="254"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ins w:id="255"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ins w:id="256"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ins w:id="257" w:author="Ian Stevenson" w:date="2022-04-25T12:35:00Z">
                <w:rPr>
                  <w:rFonts w:ascii="Cambria Math" w:hAnsi="Cambria Math"/>
                  <w:i/>
                </w:rPr>
              </w:ins>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ins w:id="258"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 xml:space="preserve">-(5,3). However, the benefit of adding nonstationary </w:t>
      </w:r>
      <w:del w:id="259" w:author="Ian Stevenson" w:date="2022-04-25T13:33:00Z">
        <w:r w:rsidR="0000295E" w:rsidDel="00B04342">
          <w:delText xml:space="preserve">dispersion </w:delText>
        </w:r>
      </w:del>
      <w:ins w:id="260" w:author="Ian Stevenson" w:date="2022-04-25T13:33:00Z">
        <w:r w:rsidR="00B04342">
          <w:t>shape</w:t>
        </w:r>
        <w:r w:rsidR="00B04342">
          <w:t xml:space="preserve"> </w:t>
        </w:r>
      </w:ins>
      <w:r w:rsidR="0000295E">
        <w:t>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w:t>
      </w:r>
      <w:del w:id="261" w:author="Ian Stevenson" w:date="2022-04-25T13:33:00Z">
        <w:r w:rsidR="0000295E" w:rsidDel="00B04342">
          <w:delText xml:space="preserve">dispersion </w:delText>
        </w:r>
      </w:del>
      <w:ins w:id="262" w:author="Ian Stevenson" w:date="2022-04-25T13:33:00Z">
        <w:r w:rsidR="00B04342">
          <w:t>shape</w:t>
        </w:r>
        <w:r w:rsidR="00B04342">
          <w:t xml:space="preserve"> </w:t>
        </w:r>
      </w:ins>
      <w:r w:rsidR="0000295E">
        <w:t>parameter (</w:t>
      </w:r>
      <w:proofErr w:type="spellStart"/>
      <w:r w:rsidR="0000295E">
        <w:t>dCMP</w:t>
      </w:r>
      <w:proofErr w:type="spellEnd"/>
      <w:r w:rsidR="0000295E">
        <w:t xml:space="preserve">-(5,1) vs </w:t>
      </w:r>
      <w:proofErr w:type="spellStart"/>
      <w:r w:rsidR="0000295E">
        <w:t>dCMP</w:t>
      </w:r>
      <w:proofErr w:type="spellEnd"/>
      <w:r w:rsidR="0000295E">
        <w:t>-(5,3))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3CBA7491" w:rsidR="003C3470" w:rsidRDefault="003C3470" w:rsidP="00A85603">
      <w:pPr>
        <w:pStyle w:val="Heading3"/>
        <w:spacing w:line="240" w:lineRule="auto"/>
      </w:pPr>
      <w:del w:id="263" w:author="Ian Stevenson" w:date="2022-04-25T13:30:00Z">
        <w:r w:rsidRPr="001234DF" w:rsidDel="00B04342">
          <w:delText xml:space="preserve">Hippocampus </w:delText>
        </w:r>
      </w:del>
      <w:ins w:id="264" w:author="Ian Stevenson" w:date="2022-04-25T13:30:00Z">
        <w:r w:rsidR="00B04342">
          <w:t>HC</w:t>
        </w:r>
        <w:r w:rsidR="00B04342" w:rsidRPr="001234DF">
          <w:t xml:space="preserve"> </w:t>
        </w:r>
      </w:ins>
      <w:r w:rsidRPr="001234DF">
        <w:t>data</w:t>
      </w:r>
    </w:p>
    <w:p w14:paraId="6E17E8DB" w14:textId="0DD712D9" w:rsidR="00804EE2" w:rsidRDefault="00804EE2" w:rsidP="00804EE2"/>
    <w:p w14:paraId="646D69B0" w14:textId="79A1FB35"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6C07EE">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w:t>
      </w:r>
      <w:del w:id="265" w:author="Ian Stevenson" w:date="2022-04-25T13:37:00Z">
        <w:r w:rsidR="00C70B66" w:rsidDel="00816E04">
          <w:delText>c</w:delText>
        </w:r>
      </w:del>
      <w:r w:rsidR="001522A4">
        <w:t>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arrays","type":"article-journal","volume":"19"},"uris":["http://www.mendeley.com/documents/?uuid=3bf93def-4f26-3a62-a908-525d9b84c45f","http://www.mendeley.com/documents/?uuid=fe05572a-64fb-44b1-91b8-462249899a68"]}],"mendeley":{"formattedCitation":"(Rossant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6C07EE">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2014)","previouslyFormattedCitation":"(Mizuseki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3F4D996B"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the place fields can also shift over time</w:t>
      </w:r>
      <w:ins w:id="266" w:author="Ian Stevenson" w:date="2022-04-25T13:37:00Z">
        <w:r w:rsidR="00816E04">
          <w:t>,</w:t>
        </w:r>
      </w:ins>
      <w:r>
        <w:t xml:space="preserv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w:t>
      </w:r>
      <w:proofErr w:type="gramStart"/>
      <w:r w:rsidR="007D1C97">
        <w:t>equally-spaced</w:t>
      </w:r>
      <w:proofErr w:type="gramEnd"/>
      <w:r w:rsidR="007D1C97">
        <w:t xml:space="preserve"> </w:t>
      </w:r>
      <w:r w:rsidR="00E92F35">
        <w:t xml:space="preserve">knots for </w:t>
      </w:r>
      <m:oMath>
        <m:sSub>
          <m:sSubPr>
            <m:ctrlPr>
              <w:ins w:id="267"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ins w:id="268"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 xml:space="preserve">For this </w:t>
      </w:r>
      <w:proofErr w:type="gramStart"/>
      <w:r>
        <w:t>example</w:t>
      </w:r>
      <w:proofErr w:type="gramEnd"/>
      <w:r>
        <w:t xml:space="preserv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55D9B0E6" w14:textId="23B07579" w:rsidR="00591F3E" w:rsidRDefault="00433939" w:rsidP="00591F3E">
      <w:pPr>
        <w:spacing w:line="240" w:lineRule="auto"/>
      </w:pPr>
      <w:r>
        <w:t xml:space="preserve">Here we introduced a dynamic CMP model to track changes in both the mean and dispersion of neural responses over time. </w:t>
      </w:r>
      <w:r w:rsidR="00591F3E">
        <w:t xml:space="preserve">A global Laplace approximation with a smoothing-based initialization can provide accurate and computationally efficient model estimates. </w:t>
      </w:r>
      <w:r>
        <w:t xml:space="preserve">In both simulations and with experimental data we find that this model out-performs previous static and dynamic Poisson models, and may, thus, be a useful tool for understanding the role of variability in </w:t>
      </w:r>
      <w:r w:rsidR="00AE1557">
        <w:t xml:space="preserve">neural </w:t>
      </w:r>
      <w:r>
        <w:t>system</w:t>
      </w:r>
      <w:r w:rsidR="00AE1557">
        <w:t>s</w:t>
      </w:r>
      <w:r>
        <w:t xml:space="preserve">. </w:t>
      </w:r>
      <w:r w:rsidR="00C92B08" w:rsidRPr="00C92B08">
        <w:t>While many studies have characterized noise</w:t>
      </w:r>
      <w:r w:rsidR="00452B26">
        <w:t xml:space="preserve"> </w:t>
      </w:r>
      <w:r w:rsidR="00C92B08" w:rsidRPr="00C92B08">
        <w:fldChar w:fldCharType="begin" w:fldLock="1"/>
      </w:r>
      <w:r w:rsidR="006C07EE">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00C92B08" w:rsidRPr="00C92B08">
        <w:fldChar w:fldCharType="separate"/>
      </w:r>
      <w:r w:rsidR="005C20EF" w:rsidRPr="005C20EF">
        <w:rPr>
          <w:noProof/>
        </w:rPr>
        <w:t>(DeWeese et al. 2003; Deweese and Zador 2004; Taouali et al. 2016)</w:t>
      </w:r>
      <w:r w:rsidR="00C92B08" w:rsidRPr="00C92B08">
        <w:fldChar w:fldCharType="end"/>
      </w:r>
      <w:r w:rsidR="00C92B08" w:rsidRPr="00C92B08">
        <w:t xml:space="preserve"> or non-stationarity</w:t>
      </w:r>
      <w:r w:rsidR="00452B26">
        <w:t xml:space="preserve"> </w:t>
      </w:r>
      <w:r w:rsidR="00C92B08" w:rsidRPr="00C92B08">
        <w:fldChar w:fldCharType="begin" w:fldLock="1"/>
      </w:r>
      <w:r w:rsidR="00E161A1">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00C92B08" w:rsidRPr="00C92B08">
        <w:fldChar w:fldCharType="separate"/>
      </w:r>
      <w:r w:rsidR="00E161A1" w:rsidRPr="00E161A1">
        <w:rPr>
          <w:noProof/>
        </w:rPr>
        <w:t>(Tomko and Crapper 1974; Wu and Hatsopoulos 2008)</w:t>
      </w:r>
      <w:r w:rsidR="00C92B08" w:rsidRPr="00C92B08">
        <w:fldChar w:fldCharType="end"/>
      </w:r>
      <w:r w:rsidR="00C92B08" w:rsidRPr="00C92B08">
        <w:t xml:space="preserve"> separately, modeling </w:t>
      </w:r>
      <w:r>
        <w:t xml:space="preserve">changes in the mean-variance relationship </w:t>
      </w:r>
      <w:r w:rsidR="00AE1557">
        <w:t xml:space="preserve">directly </w:t>
      </w:r>
      <w:r>
        <w:t xml:space="preserve">may </w:t>
      </w:r>
      <w:r w:rsidR="00C92B08" w:rsidRPr="00C92B08">
        <w:t xml:space="preserve">allow us to </w:t>
      </w:r>
      <w:r>
        <w:t xml:space="preserve">more closely </w:t>
      </w:r>
      <w:r w:rsidR="00C92B08" w:rsidRPr="00C92B08">
        <w:t xml:space="preserve">examine </w:t>
      </w:r>
      <w:del w:id="269" w:author="Ian Stevenson" w:date="2022-04-25T13:39:00Z">
        <w:r w:rsidDel="00816E04">
          <w:delText xml:space="preserve">it </w:delText>
        </w:r>
      </w:del>
      <w:r>
        <w:t>the role of variability in the brain</w:t>
      </w:r>
      <w:r w:rsidR="00C92B08" w:rsidRPr="00C92B08">
        <w:t xml:space="preserve">. </w:t>
      </w:r>
    </w:p>
    <w:p w14:paraId="179CB62D" w14:textId="77777777" w:rsidR="00EF14A6" w:rsidRDefault="00EF14A6" w:rsidP="00A85603">
      <w:pPr>
        <w:spacing w:line="240" w:lineRule="auto"/>
      </w:pPr>
    </w:p>
    <w:p w14:paraId="1CCE8CE1" w14:textId="247FD8FF" w:rsidR="008F731C" w:rsidRDefault="00670D86" w:rsidP="008F731C">
      <w:pPr>
        <w:spacing w:line="240" w:lineRule="auto"/>
        <w:rPr>
          <w:ins w:id="270" w:author="Ian Stevenson" w:date="2022-04-25T14:02:00Z"/>
        </w:rPr>
      </w:pPr>
      <w:r>
        <w:lastRenderedPageBreak/>
        <w:t xml:space="preserve">The extent to which the dynamic CMP model can predict neural responses more accurately than </w:t>
      </w:r>
      <w:ins w:id="271" w:author="Ian Stevenson" w:date="2022-04-25T13:41:00Z">
        <w:r w:rsidR="009D02C0">
          <w:t xml:space="preserve">the dynamic Poisson model </w:t>
        </w:r>
        <w:r w:rsidR="009D02C0">
          <w:t xml:space="preserve">or </w:t>
        </w:r>
      </w:ins>
      <w:r>
        <w:t xml:space="preserve">static </w:t>
      </w:r>
      <w:ins w:id="272" w:author="Ian Stevenson" w:date="2022-04-25T13:42:00Z">
        <w:r w:rsidR="009D02C0">
          <w:t xml:space="preserve">non-Poisson </w:t>
        </w:r>
      </w:ins>
      <w:r>
        <w:t xml:space="preserve">models depends on the neural activity itself. Here with the V1 data we found a ~6% improvement in test log-likelihood ratios between the dynamic and static CMP, while in the HC data there is a ~35% improvement. </w:t>
      </w:r>
      <w:r w:rsidR="00EF14A6">
        <w:t xml:space="preserve">The extent of spontaneous changes in neural responses is somewhat unclear, some evidence suggests that neurons can be relatively stable in some circumstances </w:t>
      </w:r>
      <w:r w:rsidR="008F731C">
        <w:fldChar w:fldCharType="begin" w:fldLock="1"/>
      </w:r>
      <w:r w:rsidR="00C70B66">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id":"ITEM-2","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Neurophysiology","id":"ITEM-2","issue":"2","issued":{"date-parts":[["2009"]]},"page":"1331-1339","publisher":"Am Physiological Soc","title":"Single-unit stability using chronically implanted multielectrode arrays","type":"article-journal","volume":"102"},"uris":["http://www.mendeley.com/documents/?uuid=3e377647-d341-40f9-b094-e5a2685b1c26"]},{"id":"ITEM-3","itemData":{"DOI":"10.1152/jn.00626.2010","ISSN":"00223077","PMID":"21613593","abstract":"In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Neurophysiology","id":"ITEM-3","issue":"2","issued":{"date-parts":[["2011","8"]]},"page":"764-774","publisher":"J Neurophysiol","title":"Statistical assessment of the stability of neural movement representations","type":"article-journal","volume":"106"},"uris":["http://www.mendeley.com/documents/?uuid=b2742537-cfe4-3ec3-8ce8-e2462f783479"]}],"mendeley":{"formattedCitation":"(Chestek et al. 2007; Dickey et al. 2009; Stevenson et al. 2011)","plainTextFormattedCitation":"(Chestek et al. 2007; Dickey et al. 2009; Stevenson et al. 2011)","previouslyFormattedCitation":"(Chestek et al. 2007; Dickey et al. 2009; Stevenson and Kording 2011)"},"properties":{"noteIndex":0},"schema":"https://github.com/citation-style-language/schema/raw/master/csl-citation.json"}</w:instrText>
      </w:r>
      <w:r w:rsidR="008F731C">
        <w:fldChar w:fldCharType="separate"/>
      </w:r>
      <w:r w:rsidR="00C70B66" w:rsidRPr="00C70B66">
        <w:rPr>
          <w:noProof/>
        </w:rPr>
        <w:t>(Chestek et al. 2007; Dickey et al. 2009; Stevenson et al. 2011)</w:t>
      </w:r>
      <w:r w:rsidR="008F731C">
        <w:fldChar w:fldCharType="end"/>
      </w:r>
      <w:ins w:id="273" w:author="Ian Stevenson" w:date="2022-04-25T13:42:00Z">
        <w:r w:rsidR="009D02C0">
          <w:t xml:space="preserve">, but variability appears to differ across brain </w:t>
        </w:r>
        <w:commentRangeStart w:id="274"/>
        <w:r w:rsidR="009D02C0">
          <w:t>areas</w:t>
        </w:r>
      </w:ins>
      <w:commentRangeEnd w:id="274"/>
      <w:ins w:id="275" w:author="Ian Stevenson" w:date="2022-04-25T13:45:00Z">
        <w:r w:rsidR="009D27B9">
          <w:rPr>
            <w:rStyle w:val="CommentReference"/>
          </w:rPr>
          <w:commentReference w:id="274"/>
        </w:r>
        <w:r w:rsidR="009D27B9">
          <w:t xml:space="preserve"> </w:t>
        </w:r>
      </w:ins>
      <w:r>
        <w:t>. M</w:t>
      </w:r>
      <w:r w:rsidR="00EF14A6">
        <w:t xml:space="preserve">ore accurate spike sorting </w:t>
      </w:r>
      <w:del w:id="276" w:author="Ian Stevenson" w:date="2022-04-25T13:45:00Z">
        <w:r w:rsidR="00EF14A6" w:rsidDel="009D27B9">
          <w:delText xml:space="preserve">can </w:delText>
        </w:r>
      </w:del>
      <w:ins w:id="277" w:author="Ian Stevenson" w:date="2022-04-25T13:45:00Z">
        <w:r w:rsidR="009D27B9">
          <w:t>may</w:t>
        </w:r>
        <w:r w:rsidR="009D27B9">
          <w:t xml:space="preserve"> </w:t>
        </w:r>
      </w:ins>
      <w:r w:rsidR="00EF14A6">
        <w:t xml:space="preserve">account for some degree of instability </w:t>
      </w:r>
      <w:r w:rsidR="008F731C">
        <w:fldChar w:fldCharType="begin" w:fldLock="1"/>
      </w:r>
      <w:r w:rsidR="008F731C">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rsidR="008F731C">
        <w:fldChar w:fldCharType="separate"/>
      </w:r>
      <w:r w:rsidR="008F731C" w:rsidRPr="0015688E">
        <w:rPr>
          <w:noProof/>
        </w:rPr>
        <w:t>(Steinmetz et al. 2021)</w:t>
      </w:r>
      <w:r w:rsidR="008F731C">
        <w:fldChar w:fldCharType="end"/>
      </w:r>
      <w:r>
        <w:t xml:space="preserve">, and the degree of spontaneous changes </w:t>
      </w:r>
      <w:del w:id="278" w:author="Ian Stevenson" w:date="2022-04-25T13:45:00Z">
        <w:r w:rsidDel="009D27B9">
          <w:delText xml:space="preserve">likely </w:delText>
        </w:r>
      </w:del>
      <w:ins w:id="279" w:author="Ian Stevenson" w:date="2022-04-25T13:45:00Z">
        <w:r w:rsidR="009D27B9">
          <w:t>may also</w:t>
        </w:r>
        <w:r w:rsidR="009D27B9">
          <w:t xml:space="preserve"> </w:t>
        </w:r>
      </w:ins>
      <w:r>
        <w:t>depend</w:t>
      </w:r>
      <w:del w:id="280" w:author="Ian Stevenson" w:date="2022-04-25T13:45:00Z">
        <w:r w:rsidDel="009D27B9">
          <w:delText>s</w:delText>
        </w:r>
      </w:del>
      <w:r>
        <w:t xml:space="preserve"> on the brain </w:t>
      </w:r>
      <w:commentRangeStart w:id="281"/>
      <w:r>
        <w:t>area</w:t>
      </w:r>
      <w:commentRangeEnd w:id="281"/>
      <w:r w:rsidR="009D27B9">
        <w:rPr>
          <w:rStyle w:val="CommentReference"/>
        </w:rPr>
        <w:commentReference w:id="281"/>
      </w:r>
      <w:ins w:id="282" w:author="Ian Stevenson" w:date="2022-04-25T13:47:00Z">
        <w:r w:rsidR="009D27B9">
          <w:t xml:space="preserve"> </w:t>
        </w:r>
      </w:ins>
      <w:r>
        <w:t>.</w:t>
      </w:r>
      <w:r w:rsidR="009B646F">
        <w:t xml:space="preserve"> However</w:t>
      </w:r>
      <w:r w:rsidR="00EF14A6">
        <w:t>, neurons do clearly change both their average responses and dispersion in many situations.</w:t>
      </w:r>
    </w:p>
    <w:p w14:paraId="57B463E9" w14:textId="77777777" w:rsidR="00162431" w:rsidRDefault="00162431" w:rsidP="008F731C">
      <w:pPr>
        <w:spacing w:line="240" w:lineRule="auto"/>
      </w:pPr>
    </w:p>
    <w:p w14:paraId="43E974F7" w14:textId="63D65F42" w:rsidR="008F731C" w:rsidRDefault="00162431" w:rsidP="00A85603">
      <w:pPr>
        <w:spacing w:line="240" w:lineRule="auto"/>
        <w:rPr>
          <w:ins w:id="283" w:author="Ian Stevenson" w:date="2022-04-25T14:02:00Z"/>
          <w:bCs/>
        </w:rPr>
      </w:pPr>
      <w:ins w:id="284" w:author="Ian Stevenson" w:date="2022-04-25T14:02:00Z">
        <w:r>
          <w:t xml:space="preserve">Although the current model works well for fitting neural spikes, there are some potential improvements. First, the state transition matrix </w:t>
        </w:r>
      </w:ins>
      <m:oMath>
        <m:r>
          <w:ins w:id="285" w:author="Ian Stevenson" w:date="2022-04-25T14:02:00Z">
            <m:rPr>
              <m:sty m:val="bi"/>
            </m:rPr>
            <w:rPr>
              <w:rFonts w:ascii="Cambria Math" w:hAnsi="Cambria Math"/>
            </w:rPr>
            <m:t>F</m:t>
          </w:ins>
        </m:r>
      </m:oMath>
      <w:ins w:id="286" w:author="Ian Stevenson" w:date="2022-04-25T14:02:00Z">
        <w:r>
          <w:rPr>
            <w:b/>
          </w:rPr>
          <w:t xml:space="preserve"> </w:t>
        </w:r>
        <w:r>
          <w:rPr>
            <w:bCs/>
          </w:rPr>
          <w:t xml:space="preserve">is currently assumed to be known and is fixed to </w:t>
        </w:r>
      </w:ins>
      <m:oMath>
        <m:r>
          <w:ins w:id="287" w:author="Ian Stevenson" w:date="2022-04-25T14:02:00Z">
            <m:rPr>
              <m:sty m:val="bi"/>
            </m:rPr>
            <w:rPr>
              <w:rFonts w:ascii="Cambria Math" w:hAnsi="Cambria Math"/>
            </w:rPr>
            <m:t>I</m:t>
          </w:ins>
        </m:r>
      </m:oMath>
      <w:ins w:id="288" w:author="Ian Stevenson" w:date="2022-04-25T14:02:00Z">
        <w:r>
          <w:rPr>
            <w:bCs/>
          </w:rPr>
          <w:t xml:space="preserve"> for convenience in our simulations and experimental analysis. This doesn’t allow for interactions between state vectors and may limit the usage in some situations. However, when using a Laplace approximation for the state vectors, </w:t>
        </w:r>
      </w:ins>
      <m:oMath>
        <m:r>
          <w:ins w:id="289" w:author="Ian Stevenson" w:date="2022-04-25T14:02:00Z">
            <m:rPr>
              <m:sty m:val="bi"/>
            </m:rPr>
            <w:rPr>
              <w:rFonts w:ascii="Cambria Math" w:hAnsi="Cambria Math"/>
            </w:rPr>
            <m:t>F</m:t>
          </w:ins>
        </m:r>
      </m:oMath>
      <w:ins w:id="290" w:author="Ian Stevenson" w:date="2022-04-25T14:02:00Z">
        <w:r>
          <w:rPr>
            <w:bCs/>
          </w:rPr>
          <w:t xml:space="preserve"> can be estimated using the EM algorithm as in </w:t>
        </w:r>
        <w:r>
          <w:rPr>
            <w:bCs/>
          </w:rPr>
          <w:fldChar w:fldCharType="begin" w:fldLock="1"/>
        </w:r>
        <w:r>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Pr>
            <w:bCs/>
          </w:rPr>
          <w:fldChar w:fldCharType="separate"/>
        </w:r>
        <w:r w:rsidRPr="00F1138E">
          <w:rPr>
            <w:bCs/>
            <w:noProof/>
          </w:rPr>
          <w:t>(Macke et al. 2011)</w:t>
        </w:r>
        <w:r>
          <w:rPr>
            <w:bCs/>
          </w:rPr>
          <w:fldChar w:fldCharType="end"/>
        </w:r>
        <w:r>
          <w:rPr>
            <w:bCs/>
          </w:rPr>
          <w:t xml:space="preserve">. Secondly, although the CMP distribution can flexibly model over- and under-dispersed data, the assumed mean-variance relationship may not be appropriate in some cases. To more flexibly model the dispersion for single observations, it may be useful to instead consider the generalized count (GC) distribution </w:t>
        </w:r>
        <w:r>
          <w:rPr>
            <w:bCs/>
          </w:rPr>
          <w:fldChar w:fldCharType="begin" w:fldLock="1"/>
        </w:r>
        <w:r>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Pr>
            <w:bCs/>
          </w:rPr>
          <w:fldChar w:fldCharType="separate"/>
        </w:r>
        <w:r w:rsidRPr="00D96925">
          <w:rPr>
            <w:bCs/>
            <w:noProof/>
          </w:rPr>
          <w:t>(del Castillo and Pérez-Casany 2005)</w:t>
        </w:r>
        <w:r>
          <w:rPr>
            <w:bCs/>
          </w:rPr>
          <w:fldChar w:fldCharType="end"/>
        </w:r>
        <w:r>
          <w:rPr>
            <w:bCs/>
          </w:rPr>
          <w:t xml:space="preserve">, which includes the CMP distribution as a special case. This model has been applied in the context of linear dynamical systems, similar to the dynamical factor analysis model,  with a fixed dispersion function </w:t>
        </w:r>
        <w:r>
          <w:rPr>
            <w:bCs/>
          </w:rPr>
          <w:fldChar w:fldCharType="begin" w:fldLock="1"/>
        </w:r>
        <w:r>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Pr>
            <w:bCs/>
          </w:rPr>
          <w:fldChar w:fldCharType="separate"/>
        </w:r>
        <w:r w:rsidRPr="00552DBA">
          <w:rPr>
            <w:bCs/>
            <w:noProof/>
          </w:rPr>
          <w:t>(Gao et al. 2015)</w:t>
        </w:r>
        <w:r>
          <w:rPr>
            <w:bCs/>
          </w:rPr>
          <w:fldChar w:fldCharType="end"/>
        </w:r>
        <w:r>
          <w:rPr>
            <w:bCs/>
          </w:rPr>
          <w:t>. To track fluctuations in dispersion</w:t>
        </w:r>
        <w:r w:rsidRPr="003913F6">
          <w:rPr>
            <w:bCs/>
          </w:rPr>
          <w:t xml:space="preserve"> </w:t>
        </w:r>
        <w:r>
          <w:rPr>
            <w:bCs/>
          </w:rPr>
          <w:t xml:space="preserve">more flexibly, it could be useful to allow the function to vary dynamically </w:t>
        </w:r>
        <w:proofErr w:type="gramStart"/>
        <w:r>
          <w:rPr>
            <w:bCs/>
          </w:rPr>
          <w:t>similar to</w:t>
        </w:r>
        <w:proofErr w:type="gramEnd"/>
        <w:r>
          <w:rPr>
            <w:bCs/>
          </w:rPr>
          <w:t xml:space="preserve"> </w:t>
        </w:r>
      </w:ins>
      <m:oMath>
        <m:sSub>
          <m:sSubPr>
            <m:ctrlPr>
              <w:ins w:id="291" w:author="Ian Stevenson" w:date="2022-04-25T14:02:00Z">
                <w:rPr>
                  <w:rFonts w:ascii="Cambria Math" w:hAnsi="Cambria Math"/>
                  <w:bCs/>
                  <w:i/>
                </w:rPr>
              </w:ins>
            </m:ctrlPr>
          </m:sSubPr>
          <m:e>
            <m:r>
              <w:ins w:id="292" w:author="Ian Stevenson" w:date="2022-04-25T14:02:00Z">
                <w:rPr>
                  <w:rFonts w:ascii="Cambria Math" w:hAnsi="Cambria Math"/>
                </w:rPr>
                <m:t>ν</m:t>
              </w:ins>
            </m:r>
          </m:e>
          <m:sub>
            <m:r>
              <w:ins w:id="293" w:author="Ian Stevenson" w:date="2022-04-25T14:02:00Z">
                <w:rPr>
                  <w:rFonts w:ascii="Cambria Math" w:hAnsi="Cambria Math"/>
                </w:rPr>
                <m:t>t</m:t>
              </w:ins>
            </m:r>
          </m:sub>
        </m:sSub>
      </m:oMath>
      <w:ins w:id="294" w:author="Ian Stevenson" w:date="2022-04-25T14:02:00Z">
        <w:r>
          <w:rPr>
            <w:bCs/>
          </w:rPr>
          <w:t xml:space="preserve"> in the dynamic CMP model here.</w:t>
        </w:r>
      </w:ins>
    </w:p>
    <w:p w14:paraId="321143E4" w14:textId="77777777" w:rsidR="00162431" w:rsidRDefault="00162431" w:rsidP="00A85603">
      <w:pPr>
        <w:spacing w:line="240" w:lineRule="auto"/>
      </w:pPr>
    </w:p>
    <w:p w14:paraId="145C5057" w14:textId="25DDDBA0" w:rsidR="007C4FA6" w:rsidDel="00162431" w:rsidRDefault="00A84637" w:rsidP="00A85603">
      <w:pPr>
        <w:spacing w:line="240" w:lineRule="auto"/>
        <w:rPr>
          <w:del w:id="295" w:author="Ian Stevenson" w:date="2022-04-25T14:02:00Z"/>
        </w:rPr>
      </w:pPr>
      <w:r>
        <w:t>The best modeling strategy also likely depends on what research</w:t>
      </w:r>
      <w:ins w:id="296" w:author="Ian Stevenson" w:date="2022-04-25T13:47:00Z">
        <w:r w:rsidR="009D27B9">
          <w:t>ers</w:t>
        </w:r>
      </w:ins>
      <w:r>
        <w:t xml:space="preserve"> want to know about the variability. Omitted variables </w:t>
      </w:r>
      <w:commentRangeStart w:id="297"/>
      <w:r>
        <w:fldChar w:fldCharType="begin" w:fldLock="1"/>
      </w:r>
      <w:r w:rsidR="006C07EE">
        <w:instrText>ADDIN CSL_CITATION {"citationItems":[{"id":"ITEM-1","itemData":{"DOI":"10.1162/neco_a_01138","ISSN":"0899-7667","abstract":"Generalized linear models (GLMs) have a wide range of applications in systems neuroscience describing the encoding of stimulus and behavioral variables, as well as the dynamics of single neurons. However, in any given experiment, many variables that have an impact on neural activity are not observed or not modeled. Here we demonstrate, in both theory and practice, how these omitted variables can result in biased parameter estimates for the effects that are included. In three case studies, we estimate tuning functions for common experiments in motor cortex, hippocampus, and visual cortex. We find that including traditionally omitted variables changes estimates of the original parameters and that modulation originally attributed to one variable is reduced after new variables are included. In GLMs describing single-neuron dynamics, we then demonstrate how postspike history effects can also be biased by omitted variables. Here we find that omitted variable bias can lead to mistaken conclusions about the stability of single-neuron firing. Omitted variable bias can appear in any model with confounders?where omitted variables modulate neural activity and the effects of the omitted variables covary with the included effects. Understanding how and to what extent omitted variable bias affects parameter estimates is likely to be important for interpreting the parameters and predictions of many neural encoding models.","author":[{"dropping-particle":"","family":"Stevenson","given":"Ian H.","non-dropping-particle":"","parse-names":false,"suffix":""}],"container-title":"Neural Computation","id":"ITEM-1","issue":"12","issued":{"date-parts":[["2018","10","12"]]},"note":"doi: 10.1162/neco_a_01138","page":"3227-3258","publisher":"MIT Press","title":"Omitted Variable Bias in GLMs of Neural Spiking Activity","type":"article-journal","volume":"30"},"uris":["http://www.mendeley.com/documents/?uuid=9d93074a-990e-4522-9892-bd543bea44fb"]}],"mendeley":{"formattedCitation":"(Stevenson 2018)","plainTextFormattedCitation":"(Stevenson 2018)","previouslyFormattedCitation":"(Stevenson 2018)"},"properties":{"noteIndex":0},"schema":"https://github.com/citation-style-language/schema/raw/master/csl-citation.json"}</w:instrText>
      </w:r>
      <w:r>
        <w:fldChar w:fldCharType="separate"/>
      </w:r>
      <w:r w:rsidRPr="00A84637">
        <w:rPr>
          <w:noProof/>
        </w:rPr>
        <w:t>(Stevenson 2018)</w:t>
      </w:r>
      <w:r>
        <w:fldChar w:fldCharType="end"/>
      </w:r>
      <w:commentRangeEnd w:id="297"/>
      <w:r w:rsidR="000E0195">
        <w:rPr>
          <w:rStyle w:val="CommentReference"/>
        </w:rPr>
        <w:commentReference w:id="297"/>
      </w:r>
      <w:r>
        <w:t xml:space="preserve"> and history effects </w:t>
      </w:r>
      <w:commentRangeStart w:id="298"/>
      <w:commentRangeStart w:id="299"/>
      <w:r>
        <w:t>can</w:t>
      </w:r>
      <w:commentRangeEnd w:id="298"/>
      <w:r w:rsidR="000E0195">
        <w:rPr>
          <w:rStyle w:val="CommentReference"/>
        </w:rPr>
        <w:commentReference w:id="298"/>
      </w:r>
      <w:commentRangeEnd w:id="299"/>
      <w:r w:rsidR="000E0195">
        <w:rPr>
          <w:rStyle w:val="CommentReference"/>
        </w:rPr>
        <w:commentReference w:id="299"/>
      </w:r>
      <w:r>
        <w:t xml:space="preserve"> </w:t>
      </w:r>
      <w:del w:id="300" w:author="Ian Stevenson" w:date="2022-04-25T13:51:00Z">
        <w:r w:rsidDel="00AE3875">
          <w:delText xml:space="preserve">increase </w:delText>
        </w:r>
      </w:del>
      <w:ins w:id="301" w:author="Ian Stevenson" w:date="2022-04-25T13:51:00Z">
        <w:r w:rsidR="00AE3875">
          <w:t>alter</w:t>
        </w:r>
        <w:r w:rsidR="00AE3875">
          <w:t xml:space="preserve"> </w:t>
        </w:r>
      </w:ins>
      <w:del w:id="302" w:author="Ian Stevenson" w:date="2022-04-25T13:48:00Z">
        <w:r w:rsidDel="009D27B9">
          <w:delText xml:space="preserve">the </w:delText>
        </w:r>
      </w:del>
      <w:r>
        <w:t xml:space="preserve">apparent </w:t>
      </w:r>
      <w:del w:id="303" w:author="Ian Stevenson" w:date="2022-04-25T13:48:00Z">
        <w:r w:rsidDel="009D27B9">
          <w:delText xml:space="preserve">variability of </w:delText>
        </w:r>
      </w:del>
      <w:r>
        <w:t>observation</w:t>
      </w:r>
      <w:ins w:id="304" w:author="Ian Stevenson" w:date="2022-04-25T13:48:00Z">
        <w:r w:rsidR="009D27B9">
          <w:t xml:space="preserve"> noise</w:t>
        </w:r>
      </w:ins>
      <w:del w:id="305" w:author="Ian Stevenson" w:date="2022-04-25T13:48:00Z">
        <w:r w:rsidDel="009D27B9">
          <w:delText>s</w:delText>
        </w:r>
      </w:del>
      <w:r>
        <w:t xml:space="preserve">. For example, in the hippocampus, place cell firing is highly variable on different passes through the field </w:t>
      </w:r>
      <w:r>
        <w:fldChar w:fldCharType="begin" w:fldLock="1"/>
      </w:r>
      <w:r>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r>
        <w:t xml:space="preserve">. This may be partially due to joint selectivity to position, speed, and head direction, as well as the influence of local field potentials. Here, rather than model these distinct covariates assuming Poisson observations, we allow the variability to be non-Poisson and introduce a dynamic GLM </w:t>
      </w:r>
      <w:del w:id="306" w:author="Ian Stevenson" w:date="2022-04-25T14:00:00Z">
        <w:r w:rsidDel="000E0195">
          <w:delText xml:space="preserve">model </w:delText>
        </w:r>
      </w:del>
      <w:r>
        <w:t xml:space="preserve">with CMP observations. However, doubly stochastic Poisson models </w:t>
      </w:r>
      <w:r>
        <w:fldChar w:fldCharType="begin" w:fldLock="1"/>
      </w:r>
      <w:r w:rsidR="006C07EE">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C07EE">
        <w:rPr>
          <w:rFonts w:hint="eastAsia"/>
        </w:rPr>
        <w:instrText>the IIG model gave the best description of the burst frequency, i.e. ISIs</w:instrText>
      </w:r>
      <w:r w:rsidR="006C07EE">
        <w:rPr>
          <w:rFonts w:hint="eastAsia"/>
        </w:rPr>
        <w:instrText>≤</w:instrText>
      </w:r>
      <w:r w:rsidR="006C07EE">
        <w:rPr>
          <w:rFonts w:hint="eastAsia"/>
        </w:rPr>
        <w:instrText>20 ms. The findings suggest that bursts are a significant component of place cell spiking activity even when position and the background variable, theta phase, are taken into accoun</w:instrText>
      </w:r>
      <w:r w:rsidR="006C07EE">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r>
        <w:t xml:space="preserve"> or latent variable models with fixed mean-variance relationships </w:t>
      </w:r>
      <w:r>
        <w:fldChar w:fldCharType="begin" w:fldLock="1"/>
      </w:r>
      <w:r w:rsidR="00297C7A">
        <w:instrText>ADDIN CSL_CITATION {"citationItems":[{"id":"ITEM-1","itemData":{"abstract":"Characterizing the information carried by neural populations in the brain requires accurate statistical models of neural spike responses. The negative-binomial distribution provides a convenient model for over-dispersed spike counts, that is, responses with greater-than-Poisson variability. Here we describe a powerful data-augmentation framework for fully Bayesian inference in neural models with negative-binomial spiking. Our approach relies on a recently described latent-variable representation of the negative-binomial distribution, which equates it to a Polya-gamma mixture of normals. This framework provides a tractable, conditionally Gaussian representation of the posterior that can be used to design efficient EM and Gibbs sampling based algorithms for inference in regression and dynamic factor models. We apply the model to neural data from primate retina and show that it substantially outperforms Poisson regression on held-out data, and reveals latent structure underlying spike count correlations in simultaneously recorded spike trains.","author":[{"dropping-particle":"","family":"Pillow","given":"Jonathan W.","non-dropping-particle":"","parse-names":false,"suffix":""},{"dropping-particle":"","family":"Scott","given":"James G","non-dropping-particle":"","parse-names":false,"suffix":""}],"container-title":"Advances in Neural Information Processing Systems","id":"ITEM-1","issued":{"date-parts":[["2012"]]},"number-of-pages":"1898-1906","title":"Fully Bayesian inference for neural models with negative-binomial spiking","type":"report","volume":"25"},"uris":["http://www.mendeley.com/documents/?uuid=9df4c7aa-f240-3397-9a81-02ebfbb2a538"]},{"id":"ITEM-2","itemData":{"abstract":"Latent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Systems","id":"ITEM-2","issued":{"date-parts":[["2015"]]},"number-of-pages":"2044-2052","title":"High-dimensional neural spike train analysis with generalized count linear dynamical systems","type":"report","volume":"28"},"uris":["http://www.mendeley.com/documents/?uuid=65f762cf-9018-3f07-9ba4-f9a5399a117e"]}],"mendeley":{"formattedCitation":"(Gao et al. 2015; Pillow and Scott 2012)","plainTextFormattedCitation":"(Gao et al. 2015; Pillow and Scott 2012)","previouslyFormattedCitation":"(Gao et al. 2015; Pillow and Scott 2012)"},"properties":{"noteIndex":0},"schema":"https://github.com/citation-style-language/schema/raw/master/csl-citation.json"}</w:instrText>
      </w:r>
      <w:r>
        <w:fldChar w:fldCharType="separate"/>
      </w:r>
      <w:r w:rsidR="006C07EE" w:rsidRPr="006C07EE">
        <w:rPr>
          <w:noProof/>
        </w:rPr>
        <w:t>(Gao et al. 2015; Pillow and Scott 2012)</w:t>
      </w:r>
      <w:r>
        <w:fldChar w:fldCharType="end"/>
      </w:r>
      <w:r>
        <w:t xml:space="preserve"> may also be able to account for some differences in the variance over time.</w:t>
      </w:r>
      <w:ins w:id="307" w:author="Ian Stevenson" w:date="2022-04-25T14:03:00Z">
        <w:r w:rsidR="00162431">
          <w:t xml:space="preserve"> Nonetheless, the dynamic CMP model may provide a useful tool for neuroscientists to study the role of variance directly. Since </w:t>
        </w:r>
      </w:ins>
    </w:p>
    <w:p w14:paraId="557A22B9" w14:textId="522A96CE" w:rsidR="007C4FA6" w:rsidDel="00162431" w:rsidRDefault="007C4FA6" w:rsidP="00A85603">
      <w:pPr>
        <w:spacing w:line="240" w:lineRule="auto"/>
        <w:rPr>
          <w:del w:id="308" w:author="Ian Stevenson" w:date="2022-04-25T14:02:00Z"/>
        </w:rPr>
      </w:pPr>
    </w:p>
    <w:p w14:paraId="1D94DC8C" w14:textId="0721183F" w:rsidR="007350F7" w:rsidDel="00162431" w:rsidRDefault="008A4AFF" w:rsidP="007C4FA6">
      <w:pPr>
        <w:spacing w:line="240" w:lineRule="auto"/>
        <w:rPr>
          <w:del w:id="309" w:author="Ian Stevenson" w:date="2022-04-25T14:02:00Z"/>
          <w:bCs/>
        </w:rPr>
      </w:pPr>
      <w:del w:id="310" w:author="Ian Stevenson" w:date="2022-04-25T14:02:00Z">
        <w:r w:rsidDel="00162431">
          <w:delText xml:space="preserve">Although the current model works well for fitting neural spikes, there are some potential improvements. First, the state transition matrix </w:delText>
        </w:r>
      </w:del>
      <m:oMath>
        <m:r>
          <w:del w:id="311" w:author="Ian Stevenson" w:date="2022-04-25T14:02:00Z">
            <m:rPr>
              <m:sty m:val="bi"/>
            </m:rPr>
            <w:rPr>
              <w:rFonts w:ascii="Cambria Math" w:hAnsi="Cambria Math"/>
            </w:rPr>
            <m:t>F</m:t>
          </w:del>
        </m:r>
      </m:oMath>
      <w:del w:id="312" w:author="Ian Stevenson" w:date="2022-04-25T14:02:00Z">
        <w:r w:rsidDel="00162431">
          <w:rPr>
            <w:b/>
          </w:rPr>
          <w:delText xml:space="preserve"> </w:delText>
        </w:r>
        <w:r w:rsidDel="00162431">
          <w:rPr>
            <w:bCs/>
          </w:rPr>
          <w:delText>is</w:delText>
        </w:r>
        <w:r w:rsidR="00A90961" w:rsidDel="00162431">
          <w:rPr>
            <w:bCs/>
          </w:rPr>
          <w:delText xml:space="preserve"> currently</w:delText>
        </w:r>
        <w:r w:rsidDel="00162431">
          <w:rPr>
            <w:bCs/>
          </w:rPr>
          <w:delText xml:space="preserve"> assumed to be known and </w:delText>
        </w:r>
        <w:r w:rsidR="007C4FA6" w:rsidDel="00162431">
          <w:rPr>
            <w:bCs/>
          </w:rPr>
          <w:delText xml:space="preserve">is </w:delText>
        </w:r>
        <w:r w:rsidDel="00162431">
          <w:rPr>
            <w:bCs/>
          </w:rPr>
          <w:delText>fixed</w:delText>
        </w:r>
        <w:r w:rsidR="00A90961" w:rsidDel="00162431">
          <w:rPr>
            <w:bCs/>
          </w:rPr>
          <w:delText xml:space="preserve"> to </w:delText>
        </w:r>
      </w:del>
      <m:oMath>
        <m:r>
          <w:del w:id="313" w:author="Ian Stevenson" w:date="2022-04-25T14:02:00Z">
            <m:rPr>
              <m:sty m:val="bi"/>
            </m:rPr>
            <w:rPr>
              <w:rFonts w:ascii="Cambria Math" w:hAnsi="Cambria Math"/>
            </w:rPr>
            <m:t>I</m:t>
          </w:del>
        </m:r>
      </m:oMath>
      <w:del w:id="314" w:author="Ian Stevenson" w:date="2022-04-25T14:02:00Z">
        <w:r w:rsidR="0012383B" w:rsidDel="00162431">
          <w:rPr>
            <w:bCs/>
          </w:rPr>
          <w:delText xml:space="preserve"> for convenience</w:delText>
        </w:r>
        <w:r w:rsidR="007C4FA6" w:rsidDel="00162431">
          <w:rPr>
            <w:bCs/>
          </w:rPr>
          <w:delText xml:space="preserve"> in our simulations and experimental analysis</w:delText>
        </w:r>
        <w:r w:rsidR="00A90961" w:rsidDel="00162431">
          <w:rPr>
            <w:bCs/>
          </w:rPr>
          <w:delText xml:space="preserve">. This doesn’t allow for interactions between state vectors and may limit the usage in some situation. </w:delText>
        </w:r>
        <w:r w:rsidR="00052D7B" w:rsidDel="00162431">
          <w:rPr>
            <w:bCs/>
          </w:rPr>
          <w:delText>However, when using</w:delText>
        </w:r>
        <w:r w:rsidR="00173A7E" w:rsidDel="00162431">
          <w:rPr>
            <w:bCs/>
          </w:rPr>
          <w:delText xml:space="preserve"> </w:delText>
        </w:r>
        <w:r w:rsidR="00052D7B" w:rsidDel="00162431">
          <w:rPr>
            <w:bCs/>
          </w:rPr>
          <w:delText>a Laplace approximation for the state vectors</w:delText>
        </w:r>
        <w:r w:rsidR="00173A7E" w:rsidDel="00162431">
          <w:rPr>
            <w:bCs/>
          </w:rPr>
          <w:delText xml:space="preserve">, </w:delText>
        </w:r>
      </w:del>
      <m:oMath>
        <m:r>
          <w:del w:id="315" w:author="Ian Stevenson" w:date="2022-04-25T14:02:00Z">
            <m:rPr>
              <m:sty m:val="bi"/>
            </m:rPr>
            <w:rPr>
              <w:rFonts w:ascii="Cambria Math" w:hAnsi="Cambria Math"/>
            </w:rPr>
            <m:t>F</m:t>
          </w:del>
        </m:r>
      </m:oMath>
      <w:del w:id="316" w:author="Ian Stevenson" w:date="2022-04-25T14:02:00Z">
        <w:r w:rsidR="00173A7E" w:rsidDel="00162431">
          <w:rPr>
            <w:bCs/>
          </w:rPr>
          <w:delText xml:space="preserve"> </w:delText>
        </w:r>
        <w:r w:rsidR="00052D7B" w:rsidDel="00162431">
          <w:rPr>
            <w:bCs/>
          </w:rPr>
          <w:delText>can be estimated using the</w:delText>
        </w:r>
        <w:r w:rsidR="00173A7E" w:rsidDel="00162431">
          <w:rPr>
            <w:bCs/>
          </w:rPr>
          <w:delText xml:space="preserve"> EM algorithm </w:delText>
        </w:r>
        <w:r w:rsidR="00052D7B" w:rsidDel="00162431">
          <w:rPr>
            <w:bCs/>
          </w:rPr>
          <w:delText>as in</w:delText>
        </w:r>
        <w:r w:rsidR="007C4FA6" w:rsidDel="00162431">
          <w:rPr>
            <w:bCs/>
          </w:rPr>
          <w:delText xml:space="preserve"> </w:delText>
        </w:r>
        <w:r w:rsidR="00F1138E" w:rsidDel="00162431">
          <w:rPr>
            <w:bCs/>
          </w:rPr>
          <w:fldChar w:fldCharType="begin" w:fldLock="1"/>
        </w:r>
        <w:r w:rsidR="005C20EF" w:rsidDel="00162431">
          <w:rPr>
            <w:bCs/>
          </w:rPr>
          <w:del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delInstrText>
        </w:r>
        <w:r w:rsidR="00F1138E" w:rsidDel="00162431">
          <w:rPr>
            <w:bCs/>
          </w:rPr>
          <w:fldChar w:fldCharType="separate"/>
        </w:r>
        <w:r w:rsidR="00F1138E" w:rsidRPr="00F1138E" w:rsidDel="00162431">
          <w:rPr>
            <w:bCs/>
            <w:noProof/>
          </w:rPr>
          <w:delText>(Macke et al. 2011)</w:delText>
        </w:r>
        <w:r w:rsidR="00F1138E" w:rsidDel="00162431">
          <w:rPr>
            <w:bCs/>
          </w:rPr>
          <w:fldChar w:fldCharType="end"/>
        </w:r>
        <w:r w:rsidR="006C1C8B" w:rsidDel="00162431">
          <w:rPr>
            <w:bCs/>
          </w:rPr>
          <w:delText>.</w:delText>
        </w:r>
        <w:r w:rsidR="00173A7E" w:rsidDel="00162431">
          <w:rPr>
            <w:bCs/>
          </w:rPr>
          <w:delText xml:space="preserve"> </w:delText>
        </w:r>
        <w:r w:rsidR="006C1C8B" w:rsidDel="00162431">
          <w:rPr>
            <w:bCs/>
          </w:rPr>
          <w:delText xml:space="preserve">Secondly, although the CMP distribution </w:delText>
        </w:r>
        <w:r w:rsidR="00053BD9" w:rsidDel="00162431">
          <w:rPr>
            <w:bCs/>
          </w:rPr>
          <w:delText xml:space="preserve">can flexibly model over- and under-dispersed data, </w:delText>
        </w:r>
        <w:r w:rsidR="00CC5D7B" w:rsidDel="00162431">
          <w:rPr>
            <w:bCs/>
          </w:rPr>
          <w:delText>the assumed mean-variance relationship may not be appropriate in</w:delText>
        </w:r>
        <w:r w:rsidR="002A5F9B" w:rsidDel="00162431">
          <w:rPr>
            <w:bCs/>
          </w:rPr>
          <w:delText xml:space="preserve"> some</w:delText>
        </w:r>
        <w:r w:rsidR="00CC5D7B" w:rsidDel="00162431">
          <w:rPr>
            <w:bCs/>
          </w:rPr>
          <w:delText xml:space="preserve"> cases. To more flexib</w:delText>
        </w:r>
        <w:r w:rsidR="00052D7B" w:rsidDel="00162431">
          <w:rPr>
            <w:bCs/>
          </w:rPr>
          <w:delText>ly</w:delText>
        </w:r>
        <w:r w:rsidR="00D96925" w:rsidDel="00162431">
          <w:rPr>
            <w:bCs/>
          </w:rPr>
          <w:delText xml:space="preserve"> model the dispersion</w:delText>
        </w:r>
        <w:r w:rsidR="00C27820" w:rsidDel="00162431">
          <w:rPr>
            <w:bCs/>
          </w:rPr>
          <w:delText xml:space="preserve"> for single observations</w:delText>
        </w:r>
        <w:r w:rsidR="00D96925" w:rsidDel="00162431">
          <w:rPr>
            <w:bCs/>
          </w:rPr>
          <w:delText xml:space="preserve">, </w:delText>
        </w:r>
        <w:r w:rsidR="00052D7B" w:rsidDel="00162431">
          <w:rPr>
            <w:bCs/>
          </w:rPr>
          <w:delText>it may be useful to</w:delText>
        </w:r>
        <w:r w:rsidR="00D96925" w:rsidDel="00162431">
          <w:rPr>
            <w:bCs/>
          </w:rPr>
          <w:delText xml:space="preserve"> instead consider the generalized count (GC) distribution</w:delText>
        </w:r>
        <w:r w:rsidR="00052D7B" w:rsidDel="00162431">
          <w:rPr>
            <w:bCs/>
          </w:rPr>
          <w:delText xml:space="preserve"> </w:delText>
        </w:r>
        <w:r w:rsidR="00D96925" w:rsidDel="00162431">
          <w:rPr>
            <w:bCs/>
          </w:rPr>
          <w:fldChar w:fldCharType="begin" w:fldLock="1"/>
        </w:r>
        <w:r w:rsidR="006C07EE" w:rsidDel="00162431">
          <w:rPr>
            <w:bCs/>
          </w:rPr>
          <w:del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delInstrText>
        </w:r>
        <w:r w:rsidR="00D96925" w:rsidDel="00162431">
          <w:rPr>
            <w:bCs/>
          </w:rPr>
          <w:fldChar w:fldCharType="separate"/>
        </w:r>
        <w:r w:rsidR="00D96925" w:rsidRPr="00D96925" w:rsidDel="00162431">
          <w:rPr>
            <w:bCs/>
            <w:noProof/>
          </w:rPr>
          <w:delText>(del Castillo and Pérez-Casany 2005)</w:delText>
        </w:r>
        <w:r w:rsidR="00D96925" w:rsidDel="00162431">
          <w:rPr>
            <w:bCs/>
          </w:rPr>
          <w:fldChar w:fldCharType="end"/>
        </w:r>
        <w:r w:rsidR="008956C1" w:rsidDel="00162431">
          <w:rPr>
            <w:bCs/>
          </w:rPr>
          <w:delText xml:space="preserve">, which </w:delText>
        </w:r>
        <w:r w:rsidR="00052D7B" w:rsidDel="00162431">
          <w:rPr>
            <w:bCs/>
          </w:rPr>
          <w:delText xml:space="preserve">includes the </w:delText>
        </w:r>
        <w:r w:rsidR="008956C1" w:rsidDel="00162431">
          <w:rPr>
            <w:bCs/>
          </w:rPr>
          <w:delText>CMP distribution</w:delText>
        </w:r>
        <w:r w:rsidR="00052D7B" w:rsidDel="00162431">
          <w:rPr>
            <w:bCs/>
          </w:rPr>
          <w:delText xml:space="preserve"> as a special case</w:delText>
        </w:r>
        <w:r w:rsidR="008956C1" w:rsidDel="00162431">
          <w:rPr>
            <w:bCs/>
          </w:rPr>
          <w:delText xml:space="preserve">. </w:delText>
        </w:r>
        <w:r w:rsidR="00C27820" w:rsidDel="00162431">
          <w:rPr>
            <w:bCs/>
          </w:rPr>
          <w:delText xml:space="preserve">This model has been applied in the context of linear dynamical systems, similar to the dynamical factor analysis model,  with a fixed dispersion function </w:delText>
        </w:r>
        <w:r w:rsidR="00C27820" w:rsidDel="00162431">
          <w:rPr>
            <w:bCs/>
          </w:rPr>
          <w:fldChar w:fldCharType="begin" w:fldLock="1"/>
        </w:r>
        <w:r w:rsidR="006C07EE" w:rsidDel="00162431">
          <w:rPr>
            <w:bCs/>
          </w:rPr>
          <w:del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delInstrText>
        </w:r>
        <w:r w:rsidR="00C27820" w:rsidDel="00162431">
          <w:rPr>
            <w:bCs/>
          </w:rPr>
          <w:fldChar w:fldCharType="separate"/>
        </w:r>
        <w:r w:rsidR="00C27820" w:rsidRPr="00552DBA" w:rsidDel="00162431">
          <w:rPr>
            <w:bCs/>
            <w:noProof/>
          </w:rPr>
          <w:delText>(Gao et al. 2015)</w:delText>
        </w:r>
        <w:r w:rsidR="00C27820" w:rsidDel="00162431">
          <w:rPr>
            <w:bCs/>
          </w:rPr>
          <w:fldChar w:fldCharType="end"/>
        </w:r>
        <w:r w:rsidR="00C27820" w:rsidDel="00162431">
          <w:rPr>
            <w:bCs/>
          </w:rPr>
          <w:delText xml:space="preserve">. </w:delText>
        </w:r>
        <w:r w:rsidR="004E430C" w:rsidDel="00162431">
          <w:rPr>
            <w:bCs/>
          </w:rPr>
          <w:delText xml:space="preserve">To </w:delText>
        </w:r>
        <w:r w:rsidR="003913F6" w:rsidDel="00162431">
          <w:rPr>
            <w:bCs/>
          </w:rPr>
          <w:delText xml:space="preserve">track fluctuations </w:delText>
        </w:r>
        <w:r w:rsidR="004E430C" w:rsidDel="00162431">
          <w:rPr>
            <w:bCs/>
          </w:rPr>
          <w:delText>in dispersion</w:delText>
        </w:r>
        <w:r w:rsidR="003913F6" w:rsidRPr="003913F6" w:rsidDel="00162431">
          <w:rPr>
            <w:bCs/>
          </w:rPr>
          <w:delText xml:space="preserve"> </w:delText>
        </w:r>
        <w:r w:rsidR="003913F6" w:rsidDel="00162431">
          <w:rPr>
            <w:bCs/>
          </w:rPr>
          <w:delText>more flexibly</w:delText>
        </w:r>
        <w:r w:rsidR="004E430C" w:rsidDel="00162431">
          <w:rPr>
            <w:bCs/>
          </w:rPr>
          <w:delText xml:space="preserve">, </w:delText>
        </w:r>
        <w:r w:rsidR="00C27820" w:rsidDel="00162431">
          <w:rPr>
            <w:bCs/>
          </w:rPr>
          <w:delText xml:space="preserve">it </w:delText>
        </w:r>
        <w:r w:rsidR="003913F6" w:rsidDel="00162431">
          <w:rPr>
            <w:bCs/>
          </w:rPr>
          <w:delText>could</w:delText>
        </w:r>
        <w:r w:rsidR="00C27820" w:rsidDel="00162431">
          <w:rPr>
            <w:bCs/>
          </w:rPr>
          <w:delText xml:space="preserve"> be useful to </w:delText>
        </w:r>
        <w:r w:rsidR="003913F6" w:rsidDel="00162431">
          <w:rPr>
            <w:bCs/>
          </w:rPr>
          <w:delText xml:space="preserve">allow the </w:delText>
        </w:r>
      </w:del>
      <w:del w:id="317" w:author="Ian Stevenson" w:date="2022-04-25T14:01:00Z">
        <w:r w:rsidR="003913F6" w:rsidDel="00162431">
          <w:rPr>
            <w:bCs/>
          </w:rPr>
          <w:delText xml:space="preserve">dispersion </w:delText>
        </w:r>
      </w:del>
      <w:del w:id="318" w:author="Ian Stevenson" w:date="2022-04-25T14:02:00Z">
        <w:r w:rsidR="003913F6" w:rsidDel="00162431">
          <w:rPr>
            <w:bCs/>
          </w:rPr>
          <w:delText xml:space="preserve">function to vary </w:delText>
        </w:r>
        <w:r w:rsidR="004E430C" w:rsidDel="00162431">
          <w:rPr>
            <w:bCs/>
          </w:rPr>
          <w:delText xml:space="preserve">dynamically </w:delText>
        </w:r>
        <w:r w:rsidR="003913F6" w:rsidDel="00162431">
          <w:rPr>
            <w:bCs/>
          </w:rPr>
          <w:delText xml:space="preserve">similar to </w:delText>
        </w:r>
        <w:r w:rsidR="000E1DDE" w:rsidDel="00162431">
          <w:rPr>
            <w:bCs/>
          </w:rPr>
          <w:delText xml:space="preserve"> in the dynamic CMP model</w:delText>
        </w:r>
        <w:r w:rsidR="003913F6" w:rsidDel="00162431">
          <w:rPr>
            <w:bCs/>
          </w:rPr>
          <w:delText xml:space="preserve"> here</w:delText>
        </w:r>
        <w:r w:rsidR="000E1DDE" w:rsidDel="00162431">
          <w:rPr>
            <w:bCs/>
          </w:rPr>
          <w:delText>.</w:delText>
        </w:r>
      </w:del>
    </w:p>
    <w:p w14:paraId="659FCDED" w14:textId="02CC63E2" w:rsidR="00C27820" w:rsidDel="00162431" w:rsidRDefault="00C27820" w:rsidP="00A85603">
      <w:pPr>
        <w:spacing w:line="240" w:lineRule="auto"/>
        <w:rPr>
          <w:del w:id="319" w:author="Ian Stevenson" w:date="2022-04-25T14:02:00Z"/>
          <w:bCs/>
        </w:rPr>
      </w:pPr>
    </w:p>
    <w:p w14:paraId="7577905B" w14:textId="59E44645" w:rsidR="00C27820" w:rsidDel="00162431" w:rsidRDefault="00C27820" w:rsidP="00A85603">
      <w:pPr>
        <w:spacing w:line="240" w:lineRule="auto"/>
        <w:rPr>
          <w:del w:id="320" w:author="Ian Stevenson" w:date="2022-04-25T14:02:00Z"/>
          <w:bCs/>
        </w:rPr>
      </w:pPr>
    </w:p>
    <w:p w14:paraId="1F2808BA" w14:textId="7D36CE10" w:rsidR="007C4FA6" w:rsidDel="00162431" w:rsidRDefault="007C4FA6" w:rsidP="00A85603">
      <w:pPr>
        <w:spacing w:line="240" w:lineRule="auto"/>
        <w:rPr>
          <w:del w:id="321" w:author="Ian Stevenson" w:date="2022-04-25T14:02:00Z"/>
          <w:bCs/>
        </w:rPr>
      </w:pPr>
    </w:p>
    <w:p w14:paraId="33414CD0" w14:textId="1C92F752" w:rsidR="007C4FA6" w:rsidRDefault="007C4FA6" w:rsidP="007C4FA6">
      <w:pPr>
        <w:spacing w:line="240" w:lineRule="auto"/>
      </w:pPr>
      <w:del w:id="322" w:author="Ian Stevenson" w:date="2022-04-25T14:03:00Z">
        <w:r w:rsidDel="00162431">
          <w:delText>A</w:delText>
        </w:r>
      </w:del>
      <w:ins w:id="323" w:author="Ian Stevenson" w:date="2022-04-25T14:06:00Z">
        <w:r w:rsidR="00E127B0">
          <w:t>the</w:t>
        </w:r>
      </w:ins>
      <w:r>
        <w:t xml:space="preserve"> static CMP model </w:t>
      </w:r>
      <w:del w:id="324" w:author="Ian Stevenson" w:date="2022-04-25T14:07:00Z">
        <w:r w:rsidDel="00E127B0">
          <w:delText>has been found to</w:delText>
        </w:r>
      </w:del>
      <w:ins w:id="325" w:author="Ian Stevenson" w:date="2022-04-25T14:07:00Z">
        <w:r w:rsidR="00E127B0">
          <w:t>can</w:t>
        </w:r>
      </w:ins>
      <w:r>
        <w:t xml:space="preserve"> improve decoding</w:t>
      </w:r>
      <w:ins w:id="326" w:author="Ian Stevenson" w:date="2022-04-25T14:04:00Z">
        <w:r w:rsidR="00162431">
          <w:t xml:space="preserve"> of external variables</w:t>
        </w:r>
      </w:ins>
      <w:ins w:id="327" w:author="Ian Stevenson" w:date="2022-04-25T14:07:00Z">
        <w:r w:rsidR="00E127B0">
          <w:t xml:space="preserve"> in some cases</w:t>
        </w:r>
      </w:ins>
      <w:r>
        <w:t xml:space="preserve"> </w:t>
      </w:r>
      <w:r>
        <w:fldChar w:fldCharType="begin" w:fldLock="1"/>
      </w:r>
      <w:r>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r>
        <w:t xml:space="preserve">, </w:t>
      </w:r>
      <w:del w:id="328" w:author="Ian Stevenson" w:date="2022-04-25T14:04:00Z">
        <w:r w:rsidDel="00162431">
          <w:delText xml:space="preserve">using </w:delText>
        </w:r>
      </w:del>
      <w:r>
        <w:t xml:space="preserve">the dynamic CMP may </w:t>
      </w:r>
      <w:ins w:id="329" w:author="Ian Stevenson" w:date="2022-04-25T14:04:00Z">
        <w:r w:rsidR="00162431">
          <w:t>lead to</w:t>
        </w:r>
      </w:ins>
      <w:ins w:id="330" w:author="Ian Stevenson" w:date="2022-04-25T14:07:00Z">
        <w:r w:rsidR="00E127B0">
          <w:t xml:space="preserve"> further</w:t>
        </w:r>
      </w:ins>
      <w:ins w:id="331" w:author="Ian Stevenson" w:date="2022-04-25T14:04:00Z">
        <w:r w:rsidR="00162431">
          <w:t xml:space="preserve"> improvements in decoding by tracking </w:t>
        </w:r>
        <w:proofErr w:type="spellStart"/>
        <w:r w:rsidR="00162431">
          <w:t>nonstationarity</w:t>
        </w:r>
        <w:proofErr w:type="spellEnd"/>
        <w:r w:rsidR="00162431">
          <w:t xml:space="preserve"> in neural response properties</w:t>
        </w:r>
      </w:ins>
      <w:del w:id="332" w:author="Ian Stevenson" w:date="2022-04-25T14:04:00Z">
        <w:r w:rsidDel="00162431">
          <w:delText>give additional improvements. Different strategies for modeling non-Poisson spiking</w:delText>
        </w:r>
      </w:del>
      <w:r>
        <w:t xml:space="preserve">. </w:t>
      </w:r>
    </w:p>
    <w:p w14:paraId="0B03FE59" w14:textId="1FA36BE0" w:rsidR="007C4FA6" w:rsidRPr="00436EEF" w:rsidDel="00E127B0" w:rsidRDefault="007C4FA6" w:rsidP="00A85603">
      <w:pPr>
        <w:spacing w:line="240" w:lineRule="auto"/>
        <w:rPr>
          <w:del w:id="333" w:author="Ian Stevenson" w:date="2022-04-25T14:07:00Z"/>
          <w:bCs/>
        </w:rPr>
      </w:pP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6AF4D0D3" w14:textId="04C02840" w:rsidR="00C70B66" w:rsidRPr="00C70B66" w:rsidRDefault="00D27569" w:rsidP="00C70B66">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C70B66" w:rsidRPr="00C70B66">
        <w:rPr>
          <w:rFonts w:ascii="Times New Roman" w:hAnsi="Times New Roman" w:cs="Times New Roman"/>
          <w:b/>
          <w:bCs/>
          <w:noProof/>
        </w:rPr>
        <w:t>Amarasingham A</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Chen TL</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Geman S</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Harrison MT</w:t>
      </w:r>
      <w:r w:rsidR="00C70B66" w:rsidRPr="00C70B66">
        <w:rPr>
          <w:rFonts w:ascii="Times New Roman" w:hAnsi="Times New Roman" w:cs="Times New Roman"/>
          <w:noProof/>
        </w:rPr>
        <w:t xml:space="preserve">, </w:t>
      </w:r>
      <w:r w:rsidR="00C70B66" w:rsidRPr="00C70B66">
        <w:rPr>
          <w:rFonts w:ascii="Times New Roman" w:hAnsi="Times New Roman" w:cs="Times New Roman"/>
          <w:b/>
          <w:bCs/>
          <w:noProof/>
        </w:rPr>
        <w:t>Sheinberg DL</w:t>
      </w:r>
      <w:r w:rsidR="00C70B66" w:rsidRPr="00C70B66">
        <w:rPr>
          <w:rFonts w:ascii="Times New Roman" w:hAnsi="Times New Roman" w:cs="Times New Roman"/>
          <w:noProof/>
        </w:rPr>
        <w:t xml:space="preserve">. Spike Count Reliability and the Poisson Hypothesis. </w:t>
      </w:r>
      <w:r w:rsidR="00C70B66" w:rsidRPr="00C70B66">
        <w:rPr>
          <w:rFonts w:ascii="Times New Roman" w:hAnsi="Times New Roman" w:cs="Times New Roman"/>
          <w:i/>
          <w:iCs/>
          <w:noProof/>
        </w:rPr>
        <w:t>J Neurosci</w:t>
      </w:r>
      <w:r w:rsidR="00C70B66" w:rsidRPr="00C70B66">
        <w:rPr>
          <w:rFonts w:ascii="Times New Roman" w:hAnsi="Times New Roman" w:cs="Times New Roman"/>
          <w:noProof/>
        </w:rPr>
        <w:t xml:space="preserve"> 26: 801–809, 2006.</w:t>
      </w:r>
    </w:p>
    <w:p w14:paraId="4CFC23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lastRenderedPageBreak/>
        <w:t>Barbieri R</w:t>
      </w:r>
      <w:r w:rsidRPr="00C70B66">
        <w:rPr>
          <w:rFonts w:ascii="Times New Roman" w:hAnsi="Times New Roman" w:cs="Times New Roman"/>
          <w:noProof/>
        </w:rPr>
        <w:t xml:space="preserve">, </w:t>
      </w:r>
      <w:r w:rsidRPr="00C70B66">
        <w:rPr>
          <w:rFonts w:ascii="Times New Roman" w:hAnsi="Times New Roman" w:cs="Times New Roman"/>
          <w:b/>
          <w:bCs/>
          <w:noProof/>
        </w:rPr>
        <w:t>Quirk MC</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Wilson MA</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Construction and analysis of non-Poisson stimulus-response models of neural spiking activity. </w:t>
      </w:r>
      <w:r w:rsidRPr="00C70B66">
        <w:rPr>
          <w:rFonts w:ascii="Times New Roman" w:hAnsi="Times New Roman" w:cs="Times New Roman"/>
          <w:i/>
          <w:iCs/>
          <w:noProof/>
        </w:rPr>
        <w:t>J Neurosci Methods</w:t>
      </w:r>
      <w:r w:rsidRPr="00C70B66">
        <w:rPr>
          <w:rFonts w:ascii="Times New Roman" w:hAnsi="Times New Roman" w:cs="Times New Roman"/>
          <w:noProof/>
        </w:rPr>
        <w:t xml:space="preserve"> 105: 25–37, 2001.</w:t>
      </w:r>
    </w:p>
    <w:p w14:paraId="7FEC4CC1"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Brown EN</w:t>
      </w:r>
      <w:r w:rsidRPr="00C70B66">
        <w:rPr>
          <w:rFonts w:ascii="Times New Roman" w:hAnsi="Times New Roman" w:cs="Times New Roman"/>
          <w:noProof/>
        </w:rPr>
        <w:t xml:space="preserve">, </w:t>
      </w:r>
      <w:r w:rsidRPr="00C70B66">
        <w:rPr>
          <w:rFonts w:ascii="Times New Roman" w:hAnsi="Times New Roman" w:cs="Times New Roman"/>
          <w:b/>
          <w:bCs/>
          <w:noProof/>
        </w:rPr>
        <w:t>Nguyen DP</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Wilson MA</w:t>
      </w:r>
      <w:r w:rsidRPr="00C70B66">
        <w:rPr>
          <w:rFonts w:ascii="Times New Roman" w:hAnsi="Times New Roman" w:cs="Times New Roman"/>
          <w:noProof/>
        </w:rPr>
        <w:t xml:space="preserve">, </w:t>
      </w:r>
      <w:r w:rsidRPr="00C70B66">
        <w:rPr>
          <w:rFonts w:ascii="Times New Roman" w:hAnsi="Times New Roman" w:cs="Times New Roman"/>
          <w:b/>
          <w:bCs/>
          <w:noProof/>
        </w:rPr>
        <w:t>Solo V</w:t>
      </w:r>
      <w:r w:rsidRPr="00C70B66">
        <w:rPr>
          <w:rFonts w:ascii="Times New Roman" w:hAnsi="Times New Roman" w:cs="Times New Roman"/>
          <w:noProof/>
        </w:rPr>
        <w:t xml:space="preserve">. An analysis of neural receptive field plasticity by point process adaptive filtering. </w:t>
      </w:r>
      <w:r w:rsidRPr="00C70B66">
        <w:rPr>
          <w:rFonts w:ascii="Times New Roman" w:hAnsi="Times New Roman" w:cs="Times New Roman"/>
          <w:i/>
          <w:iCs/>
          <w:noProof/>
        </w:rPr>
        <w:t>Proc Natl Acad Sci</w:t>
      </w:r>
      <w:r w:rsidRPr="00C70B66">
        <w:rPr>
          <w:rFonts w:ascii="Times New Roman" w:hAnsi="Times New Roman" w:cs="Times New Roman"/>
          <w:noProof/>
        </w:rPr>
        <w:t xml:space="preserve"> 98: 12261–12266, 2001.</w:t>
      </w:r>
    </w:p>
    <w:p w14:paraId="27499056"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del Castillo J</w:t>
      </w:r>
      <w:r w:rsidRPr="00C70B66">
        <w:rPr>
          <w:rFonts w:ascii="Times New Roman" w:hAnsi="Times New Roman" w:cs="Times New Roman"/>
          <w:noProof/>
        </w:rPr>
        <w:t xml:space="preserve">, </w:t>
      </w:r>
      <w:r w:rsidRPr="00C70B66">
        <w:rPr>
          <w:rFonts w:ascii="Times New Roman" w:hAnsi="Times New Roman" w:cs="Times New Roman"/>
          <w:b/>
          <w:bCs/>
          <w:noProof/>
        </w:rPr>
        <w:t>Pérez-Casany M</w:t>
      </w:r>
      <w:r w:rsidRPr="00C70B66">
        <w:rPr>
          <w:rFonts w:ascii="Times New Roman" w:hAnsi="Times New Roman" w:cs="Times New Roman"/>
          <w:noProof/>
        </w:rPr>
        <w:t xml:space="preserve">. Overdispersed and underdispersed Poisson generalizations. </w:t>
      </w:r>
      <w:r w:rsidRPr="00C70B66">
        <w:rPr>
          <w:rFonts w:ascii="Times New Roman" w:hAnsi="Times New Roman" w:cs="Times New Roman"/>
          <w:i/>
          <w:iCs/>
          <w:noProof/>
        </w:rPr>
        <w:t>J Stat Plan Inference</w:t>
      </w:r>
      <w:r w:rsidRPr="00C70B66">
        <w:rPr>
          <w:rFonts w:ascii="Times New Roman" w:hAnsi="Times New Roman" w:cs="Times New Roman"/>
          <w:noProof/>
        </w:rPr>
        <w:t xml:space="preserve"> 134: 486–500, 2005.</w:t>
      </w:r>
    </w:p>
    <w:p w14:paraId="4C32EF69"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Chatla SB</w:t>
      </w:r>
      <w:r w:rsidRPr="00C70B66">
        <w:rPr>
          <w:rFonts w:ascii="Times New Roman" w:hAnsi="Times New Roman" w:cs="Times New Roman"/>
          <w:noProof/>
        </w:rPr>
        <w:t xml:space="preserve">, </w:t>
      </w:r>
      <w:r w:rsidRPr="00C70B66">
        <w:rPr>
          <w:rFonts w:ascii="Times New Roman" w:hAnsi="Times New Roman" w:cs="Times New Roman"/>
          <w:b/>
          <w:bCs/>
          <w:noProof/>
        </w:rPr>
        <w:t>Shmueli G</w:t>
      </w:r>
      <w:r w:rsidRPr="00C70B66">
        <w:rPr>
          <w:rFonts w:ascii="Times New Roman" w:hAnsi="Times New Roman" w:cs="Times New Roman"/>
          <w:noProof/>
        </w:rPr>
        <w:t xml:space="preserve">. Efficient estimation of COM–Poisson regression and a generalized additive model. </w:t>
      </w:r>
      <w:r w:rsidRPr="00C70B66">
        <w:rPr>
          <w:rFonts w:ascii="Times New Roman" w:hAnsi="Times New Roman" w:cs="Times New Roman"/>
          <w:i/>
          <w:iCs/>
          <w:noProof/>
        </w:rPr>
        <w:t>Comput Stat Data Anal</w:t>
      </w:r>
      <w:r w:rsidRPr="00C70B66">
        <w:rPr>
          <w:rFonts w:ascii="Times New Roman" w:hAnsi="Times New Roman" w:cs="Times New Roman"/>
          <w:noProof/>
        </w:rPr>
        <w:t xml:space="preserve"> 121: 71–88, 2018.</w:t>
      </w:r>
    </w:p>
    <w:p w14:paraId="5917638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Chestek CA</w:t>
      </w:r>
      <w:r w:rsidRPr="00C70B66">
        <w:rPr>
          <w:rFonts w:ascii="Times New Roman" w:hAnsi="Times New Roman" w:cs="Times New Roman"/>
          <w:noProof/>
        </w:rPr>
        <w:t xml:space="preserve">, </w:t>
      </w:r>
      <w:r w:rsidRPr="00C70B66">
        <w:rPr>
          <w:rFonts w:ascii="Times New Roman" w:hAnsi="Times New Roman" w:cs="Times New Roman"/>
          <w:b/>
          <w:bCs/>
          <w:noProof/>
        </w:rPr>
        <w:t>Batista AP</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Afshar A</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Gilja V</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Single-neuron stability during repeated reaching in macaque premotor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27: 10742–10750, 2007.</w:t>
      </w:r>
    </w:p>
    <w:p w14:paraId="715186A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AK</w:t>
      </w:r>
      <w:r w:rsidRPr="00C70B66">
        <w:rPr>
          <w:rFonts w:ascii="Times New Roman" w:hAnsi="Times New Roman" w:cs="Times New Roman"/>
          <w:noProof/>
        </w:rPr>
        <w:t xml:space="preserve">, </w:t>
      </w:r>
      <w:r w:rsidRPr="00C70B66">
        <w:rPr>
          <w:rFonts w:ascii="Times New Roman" w:hAnsi="Times New Roman" w:cs="Times New Roman"/>
          <w:b/>
          <w:bCs/>
          <w:noProof/>
        </w:rPr>
        <w:t>Kiani R</w:t>
      </w:r>
      <w:r w:rsidRPr="00C70B66">
        <w:rPr>
          <w:rFonts w:ascii="Times New Roman" w:hAnsi="Times New Roman" w:cs="Times New Roman"/>
          <w:noProof/>
        </w:rPr>
        <w:t xml:space="preserve">, </w:t>
      </w:r>
      <w:r w:rsidRPr="00C70B66">
        <w:rPr>
          <w:rFonts w:ascii="Times New Roman" w:hAnsi="Times New Roman" w:cs="Times New Roman"/>
          <w:b/>
          <w:bCs/>
          <w:noProof/>
        </w:rPr>
        <w:t>Chaudhuri R</w:t>
      </w:r>
      <w:r w:rsidRPr="00C70B66">
        <w:rPr>
          <w:rFonts w:ascii="Times New Roman" w:hAnsi="Times New Roman" w:cs="Times New Roman"/>
          <w:noProof/>
        </w:rPr>
        <w:t xml:space="preserve">, </w:t>
      </w:r>
      <w:r w:rsidRPr="00C70B66">
        <w:rPr>
          <w:rFonts w:ascii="Times New Roman" w:hAnsi="Times New Roman" w:cs="Times New Roman"/>
          <w:b/>
          <w:bCs/>
          <w:noProof/>
        </w:rPr>
        <w:t>Wang XJ</w:t>
      </w:r>
      <w:r w:rsidRPr="00C70B66">
        <w:rPr>
          <w:rFonts w:ascii="Times New Roman" w:hAnsi="Times New Roman" w:cs="Times New Roman"/>
          <w:noProof/>
        </w:rPr>
        <w:t xml:space="preserve">, </w:t>
      </w:r>
      <w:r w:rsidRPr="00C70B66">
        <w:rPr>
          <w:rFonts w:ascii="Times New Roman" w:hAnsi="Times New Roman" w:cs="Times New Roman"/>
          <w:b/>
          <w:bCs/>
          <w:noProof/>
        </w:rPr>
        <w:t>Pouget A</w:t>
      </w:r>
      <w:r w:rsidRPr="00C70B66">
        <w:rPr>
          <w:rFonts w:ascii="Times New Roman" w:hAnsi="Times New Roman" w:cs="Times New Roman"/>
          <w:noProof/>
        </w:rPr>
        <w:t xml:space="preserve">, </w:t>
      </w:r>
      <w:r w:rsidRPr="00C70B66">
        <w:rPr>
          <w:rFonts w:ascii="Times New Roman" w:hAnsi="Times New Roman" w:cs="Times New Roman"/>
          <w:b/>
          <w:bCs/>
          <w:noProof/>
        </w:rPr>
        <w:t>Shadlen MN</w:t>
      </w:r>
      <w:r w:rsidRPr="00C70B66">
        <w:rPr>
          <w:rFonts w:ascii="Times New Roman" w:hAnsi="Times New Roman" w:cs="Times New Roman"/>
          <w:noProof/>
        </w:rPr>
        <w:t xml:space="preserve">. Variance as a Signature of Neural Computations during Decision Making. </w:t>
      </w:r>
      <w:r w:rsidRPr="00C70B66">
        <w:rPr>
          <w:rFonts w:ascii="Times New Roman" w:hAnsi="Times New Roman" w:cs="Times New Roman"/>
          <w:i/>
          <w:iCs/>
          <w:noProof/>
        </w:rPr>
        <w:t>Neuron</w:t>
      </w:r>
      <w:r w:rsidRPr="00C70B66">
        <w:rPr>
          <w:rFonts w:ascii="Times New Roman" w:hAnsi="Times New Roman" w:cs="Times New Roman"/>
          <w:noProof/>
        </w:rPr>
        <w:t xml:space="preserve"> 69: 818–831, 2011.</w:t>
      </w:r>
    </w:p>
    <w:p w14:paraId="5FA7D4B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Sugrue LP</w:t>
      </w:r>
      <w:r w:rsidRPr="00C70B66">
        <w:rPr>
          <w:rFonts w:ascii="Times New Roman" w:hAnsi="Times New Roman" w:cs="Times New Roman"/>
          <w:noProof/>
        </w:rPr>
        <w:t xml:space="preserve">, </w:t>
      </w:r>
      <w:r w:rsidRPr="00C70B66">
        <w:rPr>
          <w:rFonts w:ascii="Times New Roman" w:hAnsi="Times New Roman" w:cs="Times New Roman"/>
          <w:b/>
          <w:bCs/>
          <w:noProof/>
        </w:rPr>
        <w:t>Cohen MR</w:t>
      </w:r>
      <w:r w:rsidRPr="00C70B66">
        <w:rPr>
          <w:rFonts w:ascii="Times New Roman" w:hAnsi="Times New Roman" w:cs="Times New Roman"/>
          <w:noProof/>
        </w:rPr>
        <w:t xml:space="preserve">, </w:t>
      </w:r>
      <w:r w:rsidRPr="00C70B66">
        <w:rPr>
          <w:rFonts w:ascii="Times New Roman" w:hAnsi="Times New Roman" w:cs="Times New Roman"/>
          <w:b/>
          <w:bCs/>
          <w:noProof/>
        </w:rPr>
        <w:t>Corrado GS</w:t>
      </w:r>
      <w:r w:rsidRPr="00C70B66">
        <w:rPr>
          <w:rFonts w:ascii="Times New Roman" w:hAnsi="Times New Roman" w:cs="Times New Roman"/>
          <w:noProof/>
        </w:rPr>
        <w:t xml:space="preserve">, </w:t>
      </w:r>
      <w:r w:rsidRPr="00C70B66">
        <w:rPr>
          <w:rFonts w:ascii="Times New Roman" w:hAnsi="Times New Roman" w:cs="Times New Roman"/>
          <w:b/>
          <w:bCs/>
          <w:noProof/>
        </w:rPr>
        <w:t>Newsome WT</w:t>
      </w:r>
      <w:r w:rsidRPr="00C70B66">
        <w:rPr>
          <w:rFonts w:ascii="Times New Roman" w:hAnsi="Times New Roman" w:cs="Times New Roman"/>
          <w:noProof/>
        </w:rPr>
        <w:t xml:space="preserve">, </w:t>
      </w:r>
      <w:r w:rsidRPr="00C70B66">
        <w:rPr>
          <w:rFonts w:ascii="Times New Roman" w:hAnsi="Times New Roman" w:cs="Times New Roman"/>
          <w:b/>
          <w:bCs/>
          <w:noProof/>
        </w:rPr>
        <w:t>Clark AM</w:t>
      </w:r>
      <w:r w:rsidRPr="00C70B66">
        <w:rPr>
          <w:rFonts w:ascii="Times New Roman" w:hAnsi="Times New Roman" w:cs="Times New Roman"/>
          <w:noProof/>
        </w:rPr>
        <w:t xml:space="preserve">, </w:t>
      </w:r>
      <w:r w:rsidRPr="00C70B66">
        <w:rPr>
          <w:rFonts w:ascii="Times New Roman" w:hAnsi="Times New Roman" w:cs="Times New Roman"/>
          <w:b/>
          <w:bCs/>
          <w:noProof/>
        </w:rPr>
        <w:t>Hosseini P</w:t>
      </w:r>
      <w:r w:rsidRPr="00C70B66">
        <w:rPr>
          <w:rFonts w:ascii="Times New Roman" w:hAnsi="Times New Roman" w:cs="Times New Roman"/>
          <w:noProof/>
        </w:rPr>
        <w:t xml:space="preserve">, </w:t>
      </w:r>
      <w:r w:rsidRPr="00C70B66">
        <w:rPr>
          <w:rFonts w:ascii="Times New Roman" w:hAnsi="Times New Roman" w:cs="Times New Roman"/>
          <w:b/>
          <w:bCs/>
          <w:noProof/>
        </w:rPr>
        <w:t>Scott BB</w:t>
      </w:r>
      <w:r w:rsidRPr="00C70B66">
        <w:rPr>
          <w:rFonts w:ascii="Times New Roman" w:hAnsi="Times New Roman" w:cs="Times New Roman"/>
          <w:noProof/>
        </w:rPr>
        <w:t xml:space="preserve">, </w:t>
      </w:r>
      <w:r w:rsidRPr="00C70B66">
        <w:rPr>
          <w:rFonts w:ascii="Times New Roman" w:hAnsi="Times New Roman" w:cs="Times New Roman"/>
          <w:b/>
          <w:bCs/>
          <w:noProof/>
        </w:rPr>
        <w:t>Bradley DC</w:t>
      </w:r>
      <w:r w:rsidRPr="00C70B66">
        <w:rPr>
          <w:rFonts w:ascii="Times New Roman" w:hAnsi="Times New Roman" w:cs="Times New Roman"/>
          <w:noProof/>
        </w:rPr>
        <w:t xml:space="preserve">, </w:t>
      </w:r>
      <w:r w:rsidRPr="00C70B66">
        <w:rPr>
          <w:rFonts w:ascii="Times New Roman" w:hAnsi="Times New Roman" w:cs="Times New Roman"/>
          <w:b/>
          <w:bCs/>
          <w:noProof/>
        </w:rPr>
        <w:t>Smith M a</w:t>
      </w:r>
      <w:r w:rsidRPr="00C70B66">
        <w:rPr>
          <w:rFonts w:ascii="Times New Roman" w:hAnsi="Times New Roman" w:cs="Times New Roman"/>
          <w:noProof/>
        </w:rPr>
        <w:t xml:space="preserve">, </w:t>
      </w:r>
      <w:r w:rsidRPr="00C70B66">
        <w:rPr>
          <w:rFonts w:ascii="Times New Roman" w:hAnsi="Times New Roman" w:cs="Times New Roman"/>
          <w:b/>
          <w:bCs/>
          <w:noProof/>
        </w:rPr>
        <w:t>Kohn A</w:t>
      </w:r>
      <w:r w:rsidRPr="00C70B66">
        <w:rPr>
          <w:rFonts w:ascii="Times New Roman" w:hAnsi="Times New Roman" w:cs="Times New Roman"/>
          <w:noProof/>
        </w:rPr>
        <w:t xml:space="preserve">, </w:t>
      </w:r>
      <w:r w:rsidRPr="00C70B66">
        <w:rPr>
          <w:rFonts w:ascii="Times New Roman" w:hAnsi="Times New Roman" w:cs="Times New Roman"/>
          <w:b/>
          <w:bCs/>
          <w:noProof/>
        </w:rPr>
        <w:t>Movshon JA</w:t>
      </w:r>
      <w:r w:rsidRPr="00C70B66">
        <w:rPr>
          <w:rFonts w:ascii="Times New Roman" w:hAnsi="Times New Roman" w:cs="Times New Roman"/>
          <w:noProof/>
        </w:rPr>
        <w:t xml:space="preserve">, </w:t>
      </w:r>
      <w:r w:rsidRPr="00C70B66">
        <w:rPr>
          <w:rFonts w:ascii="Times New Roman" w:hAnsi="Times New Roman" w:cs="Times New Roman"/>
          <w:b/>
          <w:bCs/>
          <w:noProof/>
        </w:rPr>
        <w:t>Armstrong KM</w:t>
      </w:r>
      <w:r w:rsidRPr="00C70B66">
        <w:rPr>
          <w:rFonts w:ascii="Times New Roman" w:hAnsi="Times New Roman" w:cs="Times New Roman"/>
          <w:noProof/>
        </w:rPr>
        <w:t xml:space="preserve">, </w:t>
      </w:r>
      <w:r w:rsidRPr="00C70B66">
        <w:rPr>
          <w:rFonts w:ascii="Times New Roman" w:hAnsi="Times New Roman" w:cs="Times New Roman"/>
          <w:b/>
          <w:bCs/>
          <w:noProof/>
        </w:rPr>
        <w:t>Moore T</w:t>
      </w:r>
      <w:r w:rsidRPr="00C70B66">
        <w:rPr>
          <w:rFonts w:ascii="Times New Roman" w:hAnsi="Times New Roman" w:cs="Times New Roman"/>
          <w:noProof/>
        </w:rPr>
        <w:t xml:space="preserve">, </w:t>
      </w:r>
      <w:r w:rsidRPr="00C70B66">
        <w:rPr>
          <w:rFonts w:ascii="Times New Roman" w:hAnsi="Times New Roman" w:cs="Times New Roman"/>
          <w:b/>
          <w:bCs/>
          <w:noProof/>
        </w:rPr>
        <w:t>Chang SW</w:t>
      </w:r>
      <w:r w:rsidRPr="00C70B66">
        <w:rPr>
          <w:rFonts w:ascii="Times New Roman" w:hAnsi="Times New Roman" w:cs="Times New Roman"/>
          <w:noProof/>
        </w:rPr>
        <w:t xml:space="preserve">, </w:t>
      </w:r>
      <w:r w:rsidRPr="00C70B66">
        <w:rPr>
          <w:rFonts w:ascii="Times New Roman" w:hAnsi="Times New Roman" w:cs="Times New Roman"/>
          <w:b/>
          <w:bCs/>
          <w:noProof/>
        </w:rPr>
        <w:t>Snyder LH</w:t>
      </w:r>
      <w:r w:rsidRPr="00C70B66">
        <w:rPr>
          <w:rFonts w:ascii="Times New Roman" w:hAnsi="Times New Roman" w:cs="Times New Roman"/>
          <w:noProof/>
        </w:rPr>
        <w:t xml:space="preserve">, </w:t>
      </w:r>
      <w:r w:rsidRPr="00C70B66">
        <w:rPr>
          <w:rFonts w:ascii="Times New Roman" w:hAnsi="Times New Roman" w:cs="Times New Roman"/>
          <w:b/>
          <w:bCs/>
          <w:noProof/>
        </w:rPr>
        <w:t>Lisberger SG</w:t>
      </w:r>
      <w:r w:rsidRPr="00C70B66">
        <w:rPr>
          <w:rFonts w:ascii="Times New Roman" w:hAnsi="Times New Roman" w:cs="Times New Roman"/>
          <w:noProof/>
        </w:rPr>
        <w:t xml:space="preserve">, </w:t>
      </w:r>
      <w:r w:rsidRPr="00C70B66">
        <w:rPr>
          <w:rFonts w:ascii="Times New Roman" w:hAnsi="Times New Roman" w:cs="Times New Roman"/>
          <w:b/>
          <w:bCs/>
          <w:noProof/>
        </w:rPr>
        <w:t>Priebe NJ</w:t>
      </w:r>
      <w:r w:rsidRPr="00C70B66">
        <w:rPr>
          <w:rFonts w:ascii="Times New Roman" w:hAnsi="Times New Roman" w:cs="Times New Roman"/>
          <w:noProof/>
        </w:rPr>
        <w:t xml:space="preserve">, </w:t>
      </w:r>
      <w:r w:rsidRPr="00C70B66">
        <w:rPr>
          <w:rFonts w:ascii="Times New Roman" w:hAnsi="Times New Roman" w:cs="Times New Roman"/>
          <w:b/>
          <w:bCs/>
          <w:noProof/>
        </w:rPr>
        <w:t>Finn IM</w:t>
      </w:r>
      <w:r w:rsidRPr="00C70B66">
        <w:rPr>
          <w:rFonts w:ascii="Times New Roman" w:hAnsi="Times New Roman" w:cs="Times New Roman"/>
          <w:noProof/>
        </w:rPr>
        <w:t xml:space="preserve">, </w:t>
      </w:r>
      <w:r w:rsidRPr="00C70B66">
        <w:rPr>
          <w:rFonts w:ascii="Times New Roman" w:hAnsi="Times New Roman" w:cs="Times New Roman"/>
          <w:b/>
          <w:bCs/>
          <w:noProof/>
        </w:rPr>
        <w:t>Ferster D</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Sahani 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Stimulus onset quenches neural variability: A widespread cortical phenomenon. </w:t>
      </w:r>
      <w:r w:rsidRPr="00C70B66">
        <w:rPr>
          <w:rFonts w:ascii="Times New Roman" w:hAnsi="Times New Roman" w:cs="Times New Roman"/>
          <w:i/>
          <w:iCs/>
          <w:noProof/>
        </w:rPr>
        <w:t>Nat Neurosci</w:t>
      </w:r>
      <w:r w:rsidRPr="00C70B66">
        <w:rPr>
          <w:rFonts w:ascii="Times New Roman" w:hAnsi="Times New Roman" w:cs="Times New Roman"/>
          <w:noProof/>
        </w:rPr>
        <w:t xml:space="preserve"> 13: 369–378, 2010.</w:t>
      </w:r>
    </w:p>
    <w:p w14:paraId="449849B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Churchland MM</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Ryu SI</w:t>
      </w:r>
      <w:r w:rsidRPr="00C70B66">
        <w:rPr>
          <w:rFonts w:ascii="Times New Roman" w:hAnsi="Times New Roman" w:cs="Times New Roman"/>
          <w:noProof/>
        </w:rPr>
        <w:t xml:space="preserve">, </w:t>
      </w:r>
      <w:r w:rsidRPr="00C70B66">
        <w:rPr>
          <w:rFonts w:ascii="Times New Roman" w:hAnsi="Times New Roman" w:cs="Times New Roman"/>
          <w:b/>
          <w:bCs/>
          <w:noProof/>
        </w:rPr>
        <w:t>Santhanam G</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Neural Variability in Premotor Cortex Provides a Signature of Motor Preparation. </w:t>
      </w:r>
      <w:r w:rsidRPr="00C70B66">
        <w:rPr>
          <w:rFonts w:ascii="Times New Roman" w:hAnsi="Times New Roman" w:cs="Times New Roman"/>
          <w:i/>
          <w:iCs/>
          <w:noProof/>
        </w:rPr>
        <w:t>J Neurosci</w:t>
      </w:r>
      <w:r w:rsidRPr="00C70B66">
        <w:rPr>
          <w:rFonts w:ascii="Times New Roman" w:hAnsi="Times New Roman" w:cs="Times New Roman"/>
          <w:noProof/>
        </w:rPr>
        <w:t xml:space="preserve"> 26: 3697, 2006.</w:t>
      </w:r>
    </w:p>
    <w:p w14:paraId="2150FE7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Czanner G</w:t>
      </w:r>
      <w:r w:rsidRPr="00C70B66">
        <w:rPr>
          <w:rFonts w:ascii="Times New Roman" w:hAnsi="Times New Roman" w:cs="Times New Roman"/>
          <w:noProof/>
        </w:rPr>
        <w:t xml:space="preserve">, </w:t>
      </w:r>
      <w:r w:rsidRPr="00C70B66">
        <w:rPr>
          <w:rFonts w:ascii="Times New Roman" w:hAnsi="Times New Roman" w:cs="Times New Roman"/>
          <w:b/>
          <w:bCs/>
          <w:noProof/>
        </w:rPr>
        <w:t>Eden UT</w:t>
      </w:r>
      <w:r w:rsidRPr="00C70B66">
        <w:rPr>
          <w:rFonts w:ascii="Times New Roman" w:hAnsi="Times New Roman" w:cs="Times New Roman"/>
          <w:noProof/>
        </w:rPr>
        <w:t xml:space="preserve">, </w:t>
      </w:r>
      <w:r w:rsidRPr="00C70B66">
        <w:rPr>
          <w:rFonts w:ascii="Times New Roman" w:hAnsi="Times New Roman" w:cs="Times New Roman"/>
          <w:b/>
          <w:bCs/>
          <w:noProof/>
        </w:rPr>
        <w:t>Wirth S</w:t>
      </w:r>
      <w:r w:rsidRPr="00C70B66">
        <w:rPr>
          <w:rFonts w:ascii="Times New Roman" w:hAnsi="Times New Roman" w:cs="Times New Roman"/>
          <w:noProof/>
        </w:rPr>
        <w:t xml:space="preserve">, </w:t>
      </w:r>
      <w:r w:rsidRPr="00C70B66">
        <w:rPr>
          <w:rFonts w:ascii="Times New Roman" w:hAnsi="Times New Roman" w:cs="Times New Roman"/>
          <w:b/>
          <w:bCs/>
          <w:noProof/>
        </w:rPr>
        <w:t>Yanike M</w:t>
      </w:r>
      <w:r w:rsidRPr="00C70B66">
        <w:rPr>
          <w:rFonts w:ascii="Times New Roman" w:hAnsi="Times New Roman" w:cs="Times New Roman"/>
          <w:noProof/>
        </w:rPr>
        <w:t xml:space="preserve">, </w:t>
      </w:r>
      <w:r w:rsidRPr="00C70B66">
        <w:rPr>
          <w:rFonts w:ascii="Times New Roman" w:hAnsi="Times New Roman" w:cs="Times New Roman"/>
          <w:b/>
          <w:bCs/>
          <w:noProof/>
        </w:rPr>
        <w:t>Suzuki WA</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Analysis of between-trial and within-trial neural spiking dynamics. </w:t>
      </w:r>
      <w:r w:rsidRPr="00C70B66">
        <w:rPr>
          <w:rFonts w:ascii="Times New Roman" w:hAnsi="Times New Roman" w:cs="Times New Roman"/>
          <w:i/>
          <w:iCs/>
          <w:noProof/>
        </w:rPr>
        <w:t>J Neurophysiol</w:t>
      </w:r>
      <w:r w:rsidRPr="00C70B66">
        <w:rPr>
          <w:rFonts w:ascii="Times New Roman" w:hAnsi="Times New Roman" w:cs="Times New Roman"/>
          <w:noProof/>
        </w:rPr>
        <w:t xml:space="preserve"> 99: 2672–2693, 2008.</w:t>
      </w:r>
    </w:p>
    <w:p w14:paraId="3B402222"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w:t>
      </w:r>
      <w:r w:rsidRPr="00C70B66">
        <w:rPr>
          <w:rFonts w:ascii="Times New Roman" w:hAnsi="Times New Roman" w:cs="Times New Roman"/>
          <w:noProof/>
        </w:rPr>
        <w:t xml:space="preserve">, </w:t>
      </w:r>
      <w:r w:rsidRPr="00C70B66">
        <w:rPr>
          <w:rFonts w:ascii="Times New Roman" w:hAnsi="Times New Roman" w:cs="Times New Roman"/>
          <w:b/>
          <w:bCs/>
          <w:noProof/>
        </w:rPr>
        <w:t>Zador A</w:t>
      </w:r>
      <w:r w:rsidRPr="00C70B66">
        <w:rPr>
          <w:rFonts w:ascii="Times New Roman" w:hAnsi="Times New Roman" w:cs="Times New Roman"/>
          <w:noProof/>
        </w:rPr>
        <w:t xml:space="preserve">. Asymmetric Dynamics in Optimal Variance Adaptation. </w:t>
      </w:r>
      <w:r w:rsidRPr="00C70B66">
        <w:rPr>
          <w:rFonts w:ascii="Times New Roman" w:hAnsi="Times New Roman" w:cs="Times New Roman"/>
          <w:i/>
          <w:iCs/>
          <w:noProof/>
        </w:rPr>
        <w:t>Neural Comput</w:t>
      </w:r>
      <w:r w:rsidRPr="00C70B66">
        <w:rPr>
          <w:rFonts w:ascii="Times New Roman" w:hAnsi="Times New Roman" w:cs="Times New Roman"/>
          <w:noProof/>
        </w:rPr>
        <w:t xml:space="preserve"> 10: 1179–1202, 1998.</w:t>
      </w:r>
    </w:p>
    <w:p w14:paraId="266A3D9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MR</w:t>
      </w:r>
      <w:r w:rsidRPr="00C70B66">
        <w:rPr>
          <w:rFonts w:ascii="Times New Roman" w:hAnsi="Times New Roman" w:cs="Times New Roman"/>
          <w:noProof/>
        </w:rPr>
        <w:t xml:space="preserve">, </w:t>
      </w:r>
      <w:r w:rsidRPr="00C70B66">
        <w:rPr>
          <w:rFonts w:ascii="Times New Roman" w:hAnsi="Times New Roman" w:cs="Times New Roman"/>
          <w:b/>
          <w:bCs/>
          <w:noProof/>
        </w:rPr>
        <w:t>Wehr M</w:t>
      </w:r>
      <w:r w:rsidRPr="00C70B66">
        <w:rPr>
          <w:rFonts w:ascii="Times New Roman" w:hAnsi="Times New Roman" w:cs="Times New Roman"/>
          <w:noProof/>
        </w:rPr>
        <w:t xml:space="preserve">, </w:t>
      </w:r>
      <w:r w:rsidRPr="00C70B66">
        <w:rPr>
          <w:rFonts w:ascii="Times New Roman" w:hAnsi="Times New Roman" w:cs="Times New Roman"/>
          <w:b/>
          <w:bCs/>
          <w:noProof/>
        </w:rPr>
        <w:t>Zador AM</w:t>
      </w:r>
      <w:r w:rsidRPr="00C70B66">
        <w:rPr>
          <w:rFonts w:ascii="Times New Roman" w:hAnsi="Times New Roman" w:cs="Times New Roman"/>
          <w:noProof/>
        </w:rPr>
        <w:t xml:space="preserve">. Binary spiking in auditory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23: 7940–7949, 2003.</w:t>
      </w:r>
    </w:p>
    <w:p w14:paraId="54C93EB1"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Deweese MR</w:t>
      </w:r>
      <w:r w:rsidRPr="00C70B66">
        <w:rPr>
          <w:rFonts w:ascii="Times New Roman" w:hAnsi="Times New Roman" w:cs="Times New Roman"/>
          <w:noProof/>
        </w:rPr>
        <w:t xml:space="preserve">, </w:t>
      </w:r>
      <w:r w:rsidRPr="00C70B66">
        <w:rPr>
          <w:rFonts w:ascii="Times New Roman" w:hAnsi="Times New Roman" w:cs="Times New Roman"/>
          <w:b/>
          <w:bCs/>
          <w:noProof/>
        </w:rPr>
        <w:t>Zador AM</w:t>
      </w:r>
      <w:r w:rsidRPr="00C70B66">
        <w:rPr>
          <w:rFonts w:ascii="Times New Roman" w:hAnsi="Times New Roman" w:cs="Times New Roman"/>
          <w:noProof/>
        </w:rPr>
        <w:t xml:space="preserve">. Shared and private variability in the auditory cortex. </w:t>
      </w:r>
      <w:r w:rsidRPr="00C70B66">
        <w:rPr>
          <w:rFonts w:ascii="Times New Roman" w:hAnsi="Times New Roman" w:cs="Times New Roman"/>
          <w:i/>
          <w:iCs/>
          <w:noProof/>
        </w:rPr>
        <w:t>J Neurophysiol</w:t>
      </w:r>
      <w:r w:rsidRPr="00C70B66">
        <w:rPr>
          <w:rFonts w:ascii="Times New Roman" w:hAnsi="Times New Roman" w:cs="Times New Roman"/>
          <w:noProof/>
        </w:rPr>
        <w:t xml:space="preserve"> 92: 1840–1855, 2004.</w:t>
      </w:r>
    </w:p>
    <w:p w14:paraId="4776E3A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Dickey AS</w:t>
      </w:r>
      <w:r w:rsidRPr="00C70B66">
        <w:rPr>
          <w:rFonts w:ascii="Times New Roman" w:hAnsi="Times New Roman" w:cs="Times New Roman"/>
          <w:noProof/>
        </w:rPr>
        <w:t xml:space="preserve">, </w:t>
      </w:r>
      <w:r w:rsidRPr="00C70B66">
        <w:rPr>
          <w:rFonts w:ascii="Times New Roman" w:hAnsi="Times New Roman" w:cs="Times New Roman"/>
          <w:b/>
          <w:bCs/>
          <w:noProof/>
        </w:rPr>
        <w:t>Suminski A</w:t>
      </w:r>
      <w:r w:rsidRPr="00C70B66">
        <w:rPr>
          <w:rFonts w:ascii="Times New Roman" w:hAnsi="Times New Roman" w:cs="Times New Roman"/>
          <w:noProof/>
        </w:rPr>
        <w:t xml:space="preserve">, </w:t>
      </w:r>
      <w:r w:rsidRPr="00C70B66">
        <w:rPr>
          <w:rFonts w:ascii="Times New Roman" w:hAnsi="Times New Roman" w:cs="Times New Roman"/>
          <w:b/>
          <w:bCs/>
          <w:noProof/>
        </w:rPr>
        <w:t>Amit Y</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Single-unit stability using chronically implanted multielectrode arrays. </w:t>
      </w:r>
      <w:r w:rsidRPr="00C70B66">
        <w:rPr>
          <w:rFonts w:ascii="Times New Roman" w:hAnsi="Times New Roman" w:cs="Times New Roman"/>
          <w:i/>
          <w:iCs/>
          <w:noProof/>
        </w:rPr>
        <w:t>J Neurophysiol</w:t>
      </w:r>
      <w:r w:rsidRPr="00C70B66">
        <w:rPr>
          <w:rFonts w:ascii="Times New Roman" w:hAnsi="Times New Roman" w:cs="Times New Roman"/>
          <w:noProof/>
        </w:rPr>
        <w:t xml:space="preserve"> 102: 1331–1339, 2009.</w:t>
      </w:r>
    </w:p>
    <w:p w14:paraId="3708E90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Dragoi V</w:t>
      </w:r>
      <w:r w:rsidRPr="00C70B66">
        <w:rPr>
          <w:rFonts w:ascii="Times New Roman" w:hAnsi="Times New Roman" w:cs="Times New Roman"/>
          <w:noProof/>
        </w:rPr>
        <w:t xml:space="preserve">, </w:t>
      </w:r>
      <w:r w:rsidRPr="00C70B66">
        <w:rPr>
          <w:rFonts w:ascii="Times New Roman" w:hAnsi="Times New Roman" w:cs="Times New Roman"/>
          <w:b/>
          <w:bCs/>
          <w:noProof/>
        </w:rPr>
        <w:t>Sharma J</w:t>
      </w:r>
      <w:r w:rsidRPr="00C70B66">
        <w:rPr>
          <w:rFonts w:ascii="Times New Roman" w:hAnsi="Times New Roman" w:cs="Times New Roman"/>
          <w:noProof/>
        </w:rPr>
        <w:t xml:space="preserve">, </w:t>
      </w:r>
      <w:r w:rsidRPr="00C70B66">
        <w:rPr>
          <w:rFonts w:ascii="Times New Roman" w:hAnsi="Times New Roman" w:cs="Times New Roman"/>
          <w:b/>
          <w:bCs/>
          <w:noProof/>
        </w:rPr>
        <w:t>Sur M</w:t>
      </w:r>
      <w:r w:rsidRPr="00C70B66">
        <w:rPr>
          <w:rFonts w:ascii="Times New Roman" w:hAnsi="Times New Roman" w:cs="Times New Roman"/>
          <w:noProof/>
        </w:rPr>
        <w:t xml:space="preserve">. Adaptation-Induced Plasticity of Orientation Tuning in Adult Visual Cortex. </w:t>
      </w:r>
      <w:r w:rsidRPr="00C70B66">
        <w:rPr>
          <w:rFonts w:ascii="Times New Roman" w:hAnsi="Times New Roman" w:cs="Times New Roman"/>
          <w:i/>
          <w:iCs/>
          <w:noProof/>
        </w:rPr>
        <w:t>Neuron</w:t>
      </w:r>
      <w:r w:rsidRPr="00C70B66">
        <w:rPr>
          <w:rFonts w:ascii="Times New Roman" w:hAnsi="Times New Roman" w:cs="Times New Roman"/>
          <w:noProof/>
        </w:rPr>
        <w:t xml:space="preserve"> 28: 287–298, 2000.</w:t>
      </w:r>
    </w:p>
    <w:p w14:paraId="6BE02CB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Eden UT</w:t>
      </w:r>
      <w:r w:rsidRPr="00C70B66">
        <w:rPr>
          <w:rFonts w:ascii="Times New Roman" w:hAnsi="Times New Roman" w:cs="Times New Roman"/>
          <w:noProof/>
        </w:rPr>
        <w:t xml:space="preserve">, </w:t>
      </w:r>
      <w:r w:rsidRPr="00C70B66">
        <w:rPr>
          <w:rFonts w:ascii="Times New Roman" w:hAnsi="Times New Roman" w:cs="Times New Roman"/>
          <w:b/>
          <w:bCs/>
          <w:noProof/>
        </w:rPr>
        <w:t>Frank LM</w:t>
      </w:r>
      <w:r w:rsidRPr="00C70B66">
        <w:rPr>
          <w:rFonts w:ascii="Times New Roman" w:hAnsi="Times New Roman" w:cs="Times New Roman"/>
          <w:noProof/>
        </w:rPr>
        <w:t xml:space="preserve">, </w:t>
      </w:r>
      <w:r w:rsidRPr="00C70B66">
        <w:rPr>
          <w:rFonts w:ascii="Times New Roman" w:hAnsi="Times New Roman" w:cs="Times New Roman"/>
          <w:b/>
          <w:bCs/>
          <w:noProof/>
        </w:rPr>
        <w:t>Barbieri R</w:t>
      </w:r>
      <w:r w:rsidRPr="00C70B66">
        <w:rPr>
          <w:rFonts w:ascii="Times New Roman" w:hAnsi="Times New Roman" w:cs="Times New Roman"/>
          <w:noProof/>
        </w:rPr>
        <w:t xml:space="preserve">, </w:t>
      </w:r>
      <w:r w:rsidRPr="00C70B66">
        <w:rPr>
          <w:rFonts w:ascii="Times New Roman" w:hAnsi="Times New Roman" w:cs="Times New Roman"/>
          <w:b/>
          <w:bCs/>
          <w:noProof/>
        </w:rPr>
        <w:t>Solo V</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Dynamic Analysis of Neural Encoding by Point Process Adaptive Filtering. </w:t>
      </w:r>
      <w:r w:rsidRPr="00C70B66">
        <w:rPr>
          <w:rFonts w:ascii="Times New Roman" w:hAnsi="Times New Roman" w:cs="Times New Roman"/>
          <w:i/>
          <w:iCs/>
          <w:noProof/>
        </w:rPr>
        <w:t>Neural Comput</w:t>
      </w:r>
      <w:r w:rsidRPr="00C70B66">
        <w:rPr>
          <w:rFonts w:ascii="Times New Roman" w:hAnsi="Times New Roman" w:cs="Times New Roman"/>
          <w:noProof/>
        </w:rPr>
        <w:t xml:space="preserve"> 16: 971–998, 2004.</w:t>
      </w:r>
    </w:p>
    <w:p w14:paraId="1221839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Fenton AA</w:t>
      </w:r>
      <w:r w:rsidRPr="00C70B66">
        <w:rPr>
          <w:rFonts w:ascii="Times New Roman" w:hAnsi="Times New Roman" w:cs="Times New Roman"/>
          <w:noProof/>
        </w:rPr>
        <w:t xml:space="preserve">, </w:t>
      </w:r>
      <w:r w:rsidRPr="00C70B66">
        <w:rPr>
          <w:rFonts w:ascii="Times New Roman" w:hAnsi="Times New Roman" w:cs="Times New Roman"/>
          <w:b/>
          <w:bCs/>
          <w:noProof/>
        </w:rPr>
        <w:t>Muller RU</w:t>
      </w:r>
      <w:r w:rsidRPr="00C70B66">
        <w:rPr>
          <w:rFonts w:ascii="Times New Roman" w:hAnsi="Times New Roman" w:cs="Times New Roman"/>
          <w:noProof/>
        </w:rPr>
        <w:t xml:space="preserve">. Place cell discharge is extremely variable during individual passes of the rat through the firing field. </w:t>
      </w:r>
      <w:r w:rsidRPr="00C70B66">
        <w:rPr>
          <w:rFonts w:ascii="Times New Roman" w:hAnsi="Times New Roman" w:cs="Times New Roman"/>
          <w:i/>
          <w:iCs/>
          <w:noProof/>
        </w:rPr>
        <w:t>Proc Natl Acad Sci U S A</w:t>
      </w:r>
      <w:r w:rsidRPr="00C70B66">
        <w:rPr>
          <w:rFonts w:ascii="Times New Roman" w:hAnsi="Times New Roman" w:cs="Times New Roman"/>
          <w:noProof/>
        </w:rPr>
        <w:t xml:space="preserve"> 95: 3182–3187, 1998.</w:t>
      </w:r>
    </w:p>
    <w:p w14:paraId="2AC2EAF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Gao Y</w:t>
      </w:r>
      <w:r w:rsidRPr="00C70B66">
        <w:rPr>
          <w:rFonts w:ascii="Times New Roman" w:hAnsi="Times New Roman" w:cs="Times New Roman"/>
          <w:noProof/>
        </w:rPr>
        <w:t xml:space="preserve">, </w:t>
      </w:r>
      <w:r w:rsidRPr="00C70B66">
        <w:rPr>
          <w:rFonts w:ascii="Times New Roman" w:hAnsi="Times New Roman" w:cs="Times New Roman"/>
          <w:b/>
          <w:bCs/>
          <w:noProof/>
        </w:rPr>
        <w:t>Buesing L</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i/>
          <w:iCs/>
          <w:noProof/>
        </w:rPr>
        <w:t>High-dimensional neural spike train analysis with generalized count linear dynamical systems</w:t>
      </w:r>
      <w:r w:rsidRPr="00C70B66">
        <w:rPr>
          <w:rFonts w:ascii="Times New Roman" w:hAnsi="Times New Roman" w:cs="Times New Roman"/>
          <w:noProof/>
        </w:rPr>
        <w:t>. 2015.</w:t>
      </w:r>
    </w:p>
    <w:p w14:paraId="12BDB44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Gaunt RE</w:t>
      </w:r>
      <w:r w:rsidRPr="00C70B66">
        <w:rPr>
          <w:rFonts w:ascii="Times New Roman" w:hAnsi="Times New Roman" w:cs="Times New Roman"/>
          <w:noProof/>
        </w:rPr>
        <w:t xml:space="preserve">, </w:t>
      </w:r>
      <w:r w:rsidRPr="00C70B66">
        <w:rPr>
          <w:rFonts w:ascii="Times New Roman" w:hAnsi="Times New Roman" w:cs="Times New Roman"/>
          <w:b/>
          <w:bCs/>
          <w:noProof/>
        </w:rPr>
        <w:t>Iyengar S</w:t>
      </w:r>
      <w:r w:rsidRPr="00C70B66">
        <w:rPr>
          <w:rFonts w:ascii="Times New Roman" w:hAnsi="Times New Roman" w:cs="Times New Roman"/>
          <w:noProof/>
        </w:rPr>
        <w:t xml:space="preserve">, </w:t>
      </w:r>
      <w:r w:rsidRPr="00C70B66">
        <w:rPr>
          <w:rFonts w:ascii="Times New Roman" w:hAnsi="Times New Roman" w:cs="Times New Roman"/>
          <w:b/>
          <w:bCs/>
          <w:noProof/>
        </w:rPr>
        <w:t>Olde Daalhuis AB</w:t>
      </w:r>
      <w:r w:rsidRPr="00C70B66">
        <w:rPr>
          <w:rFonts w:ascii="Times New Roman" w:hAnsi="Times New Roman" w:cs="Times New Roman"/>
          <w:noProof/>
        </w:rPr>
        <w:t xml:space="preserve">, </w:t>
      </w:r>
      <w:r w:rsidRPr="00C70B66">
        <w:rPr>
          <w:rFonts w:ascii="Times New Roman" w:hAnsi="Times New Roman" w:cs="Times New Roman"/>
          <w:b/>
          <w:bCs/>
          <w:noProof/>
        </w:rPr>
        <w:t>Simsek B</w:t>
      </w:r>
      <w:r w:rsidRPr="00C70B66">
        <w:rPr>
          <w:rFonts w:ascii="Times New Roman" w:hAnsi="Times New Roman" w:cs="Times New Roman"/>
          <w:noProof/>
        </w:rPr>
        <w:t xml:space="preserve">, </w:t>
      </w:r>
      <w:r w:rsidRPr="00C70B66">
        <w:rPr>
          <w:rFonts w:ascii="Times New Roman" w:hAnsi="Times New Roman" w:cs="Times New Roman"/>
          <w:b/>
          <w:bCs/>
          <w:noProof/>
        </w:rPr>
        <w:t>Robert Gaunt BE</w:t>
      </w:r>
      <w:r w:rsidRPr="00C70B66">
        <w:rPr>
          <w:rFonts w:ascii="Times New Roman" w:hAnsi="Times New Roman" w:cs="Times New Roman"/>
          <w:noProof/>
        </w:rPr>
        <w:t xml:space="preserve">. An asymptotic expansion for the normalizing constant of the Conway-Maxwell-Poisson distribution. </w:t>
      </w:r>
      <w:r w:rsidRPr="00C70B66">
        <w:rPr>
          <w:rFonts w:ascii="Times New Roman" w:hAnsi="Times New Roman" w:cs="Times New Roman"/>
          <w:i/>
          <w:iCs/>
          <w:noProof/>
        </w:rPr>
        <w:t>Ann Inst Stat Math</w:t>
      </w:r>
      <w:r w:rsidRPr="00C70B66">
        <w:rPr>
          <w:rFonts w:ascii="Times New Roman" w:hAnsi="Times New Roman" w:cs="Times New Roman"/>
          <w:noProof/>
        </w:rPr>
        <w:t xml:space="preserve"> 71: 163–180, 2019.</w:t>
      </w:r>
    </w:p>
    <w:p w14:paraId="12BA668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Ghanbari A</w:t>
      </w:r>
      <w:r w:rsidRPr="00C70B66">
        <w:rPr>
          <w:rFonts w:ascii="Times New Roman" w:hAnsi="Times New Roman" w:cs="Times New Roman"/>
          <w:noProof/>
        </w:rPr>
        <w:t xml:space="preserve">, </w:t>
      </w:r>
      <w:r w:rsidRPr="00C70B66">
        <w:rPr>
          <w:rFonts w:ascii="Times New Roman" w:hAnsi="Times New Roman" w:cs="Times New Roman"/>
          <w:b/>
          <w:bCs/>
          <w:noProof/>
        </w:rPr>
        <w:t>Lee CM</w:t>
      </w:r>
      <w:r w:rsidRPr="00C70B66">
        <w:rPr>
          <w:rFonts w:ascii="Times New Roman" w:hAnsi="Times New Roman" w:cs="Times New Roman"/>
          <w:noProof/>
        </w:rPr>
        <w:t xml:space="preserve">, </w:t>
      </w:r>
      <w:r w:rsidRPr="00C70B66">
        <w:rPr>
          <w:rFonts w:ascii="Times New Roman" w:hAnsi="Times New Roman" w:cs="Times New Roman"/>
          <w:b/>
          <w:bCs/>
          <w:noProof/>
        </w:rPr>
        <w:t>Read HL</w:t>
      </w:r>
      <w:r w:rsidRPr="00C70B66">
        <w:rPr>
          <w:rFonts w:ascii="Times New Roman" w:hAnsi="Times New Roman" w:cs="Times New Roman"/>
          <w:noProof/>
        </w:rPr>
        <w:t xml:space="preserve">, </w:t>
      </w:r>
      <w:r w:rsidRPr="00C70B66">
        <w:rPr>
          <w:rFonts w:ascii="Times New Roman" w:hAnsi="Times New Roman" w:cs="Times New Roman"/>
          <w:b/>
          <w:bCs/>
          <w:noProof/>
        </w:rPr>
        <w:t>Stevenson IH</w:t>
      </w:r>
      <w:r w:rsidRPr="00C70B66">
        <w:rPr>
          <w:rFonts w:ascii="Times New Roman" w:hAnsi="Times New Roman" w:cs="Times New Roman"/>
          <w:noProof/>
        </w:rPr>
        <w:t xml:space="preserve">. Modeling stimulus-dependent variability improves decoding of population neural responses. </w:t>
      </w:r>
      <w:r w:rsidRPr="00C70B66">
        <w:rPr>
          <w:rFonts w:ascii="Times New Roman" w:hAnsi="Times New Roman" w:cs="Times New Roman"/>
          <w:i/>
          <w:iCs/>
          <w:noProof/>
        </w:rPr>
        <w:t>J Neural Eng</w:t>
      </w:r>
      <w:r w:rsidRPr="00C70B66">
        <w:rPr>
          <w:rFonts w:ascii="Times New Roman" w:hAnsi="Times New Roman" w:cs="Times New Roman"/>
          <w:noProof/>
        </w:rPr>
        <w:t xml:space="preserve"> 16, 2019.</w:t>
      </w:r>
    </w:p>
    <w:p w14:paraId="13FD301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Gupta RC</w:t>
      </w:r>
      <w:r w:rsidRPr="00C70B66">
        <w:rPr>
          <w:rFonts w:ascii="Times New Roman" w:hAnsi="Times New Roman" w:cs="Times New Roman"/>
          <w:noProof/>
        </w:rPr>
        <w:t xml:space="preserve">, </w:t>
      </w:r>
      <w:r w:rsidRPr="00C70B66">
        <w:rPr>
          <w:rFonts w:ascii="Times New Roman" w:hAnsi="Times New Roman" w:cs="Times New Roman"/>
          <w:b/>
          <w:bCs/>
          <w:noProof/>
        </w:rPr>
        <w:t>Sim SZ</w:t>
      </w:r>
      <w:r w:rsidRPr="00C70B66">
        <w:rPr>
          <w:rFonts w:ascii="Times New Roman" w:hAnsi="Times New Roman" w:cs="Times New Roman"/>
          <w:noProof/>
        </w:rPr>
        <w:t xml:space="preserve">, </w:t>
      </w:r>
      <w:r w:rsidRPr="00C70B66">
        <w:rPr>
          <w:rFonts w:ascii="Times New Roman" w:hAnsi="Times New Roman" w:cs="Times New Roman"/>
          <w:b/>
          <w:bCs/>
          <w:noProof/>
        </w:rPr>
        <w:t>Ong SH</w:t>
      </w:r>
      <w:r w:rsidRPr="00C70B66">
        <w:rPr>
          <w:rFonts w:ascii="Times New Roman" w:hAnsi="Times New Roman" w:cs="Times New Roman"/>
          <w:noProof/>
        </w:rPr>
        <w:t xml:space="preserve">. Analysis of discrete data by Conway–Maxwell Poisson distribution. </w:t>
      </w:r>
      <w:r w:rsidRPr="00C70B66">
        <w:rPr>
          <w:rFonts w:ascii="Times New Roman" w:hAnsi="Times New Roman" w:cs="Times New Roman"/>
          <w:i/>
          <w:iCs/>
          <w:noProof/>
        </w:rPr>
        <w:t>AStA Adv Stat Anal</w:t>
      </w:r>
      <w:r w:rsidRPr="00C70B66">
        <w:rPr>
          <w:rFonts w:ascii="Times New Roman" w:hAnsi="Times New Roman" w:cs="Times New Roman"/>
          <w:noProof/>
        </w:rPr>
        <w:t xml:space="preserve"> 98: 327–343, 2014.</w:t>
      </w:r>
    </w:p>
    <w:p w14:paraId="732B191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Kara P</w:t>
      </w:r>
      <w:r w:rsidRPr="00C70B66">
        <w:rPr>
          <w:rFonts w:ascii="Times New Roman" w:hAnsi="Times New Roman" w:cs="Times New Roman"/>
          <w:noProof/>
        </w:rPr>
        <w:t xml:space="preserve">, </w:t>
      </w:r>
      <w:r w:rsidRPr="00C70B66">
        <w:rPr>
          <w:rFonts w:ascii="Times New Roman" w:hAnsi="Times New Roman" w:cs="Times New Roman"/>
          <w:b/>
          <w:bCs/>
          <w:noProof/>
        </w:rPr>
        <w:t>Reinagel P</w:t>
      </w:r>
      <w:r w:rsidRPr="00C70B66">
        <w:rPr>
          <w:rFonts w:ascii="Times New Roman" w:hAnsi="Times New Roman" w:cs="Times New Roman"/>
          <w:noProof/>
        </w:rPr>
        <w:t xml:space="preserve">, </w:t>
      </w:r>
      <w:r w:rsidRPr="00C70B66">
        <w:rPr>
          <w:rFonts w:ascii="Times New Roman" w:hAnsi="Times New Roman" w:cs="Times New Roman"/>
          <w:b/>
          <w:bCs/>
          <w:noProof/>
        </w:rPr>
        <w:t>Reid RC</w:t>
      </w:r>
      <w:r w:rsidRPr="00C70B66">
        <w:rPr>
          <w:rFonts w:ascii="Times New Roman" w:hAnsi="Times New Roman" w:cs="Times New Roman"/>
          <w:noProof/>
        </w:rPr>
        <w:t xml:space="preserve">. Low response variability in simultaneously recorded retinal, thalamic, and cortical neurons. </w:t>
      </w:r>
      <w:r w:rsidRPr="00C70B66">
        <w:rPr>
          <w:rFonts w:ascii="Times New Roman" w:hAnsi="Times New Roman" w:cs="Times New Roman"/>
          <w:i/>
          <w:iCs/>
          <w:noProof/>
        </w:rPr>
        <w:t>Neuron</w:t>
      </w:r>
      <w:r w:rsidRPr="00C70B66">
        <w:rPr>
          <w:rFonts w:ascii="Times New Roman" w:hAnsi="Times New Roman" w:cs="Times New Roman"/>
          <w:noProof/>
        </w:rPr>
        <w:t xml:space="preserve"> 27: 635–646, 2000.</w:t>
      </w:r>
    </w:p>
    <w:p w14:paraId="576EFB79"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lastRenderedPageBreak/>
        <w:t>Kelly RC</w:t>
      </w:r>
      <w:r w:rsidRPr="00C70B66">
        <w:rPr>
          <w:rFonts w:ascii="Times New Roman" w:hAnsi="Times New Roman" w:cs="Times New Roman"/>
          <w:noProof/>
        </w:rPr>
        <w:t xml:space="preserve">, </w:t>
      </w:r>
      <w:r w:rsidRPr="00C70B66">
        <w:rPr>
          <w:rFonts w:ascii="Times New Roman" w:hAnsi="Times New Roman" w:cs="Times New Roman"/>
          <w:b/>
          <w:bCs/>
          <w:noProof/>
        </w:rPr>
        <w:t>Smith MA</w:t>
      </w:r>
      <w:r w:rsidRPr="00C70B66">
        <w:rPr>
          <w:rFonts w:ascii="Times New Roman" w:hAnsi="Times New Roman" w:cs="Times New Roman"/>
          <w:noProof/>
        </w:rPr>
        <w:t xml:space="preserve">, </w:t>
      </w:r>
      <w:r w:rsidRPr="00C70B66">
        <w:rPr>
          <w:rFonts w:ascii="Times New Roman" w:hAnsi="Times New Roman" w:cs="Times New Roman"/>
          <w:b/>
          <w:bCs/>
          <w:noProof/>
        </w:rPr>
        <w:t>Kass RE</w:t>
      </w:r>
      <w:r w:rsidRPr="00C70B66">
        <w:rPr>
          <w:rFonts w:ascii="Times New Roman" w:hAnsi="Times New Roman" w:cs="Times New Roman"/>
          <w:noProof/>
        </w:rPr>
        <w:t xml:space="preserve">, </w:t>
      </w:r>
      <w:r w:rsidRPr="00C70B66">
        <w:rPr>
          <w:rFonts w:ascii="Times New Roman" w:hAnsi="Times New Roman" w:cs="Times New Roman"/>
          <w:b/>
          <w:bCs/>
          <w:noProof/>
        </w:rPr>
        <w:t>Lee TS</w:t>
      </w:r>
      <w:r w:rsidRPr="00C70B66">
        <w:rPr>
          <w:rFonts w:ascii="Times New Roman" w:hAnsi="Times New Roman" w:cs="Times New Roman"/>
          <w:noProof/>
        </w:rPr>
        <w:t xml:space="preserve">. Local field potentials indicate network state and account for neuronal response variability.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29: 567–579, 2010.</w:t>
      </w:r>
    </w:p>
    <w:p w14:paraId="57B222B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Kohn A</w:t>
      </w:r>
      <w:r w:rsidRPr="00C70B66">
        <w:rPr>
          <w:rFonts w:ascii="Times New Roman" w:hAnsi="Times New Roman" w:cs="Times New Roman"/>
          <w:noProof/>
        </w:rPr>
        <w:t xml:space="preserve">, </w:t>
      </w:r>
      <w:r w:rsidRPr="00C70B66">
        <w:rPr>
          <w:rFonts w:ascii="Times New Roman" w:hAnsi="Times New Roman" w:cs="Times New Roman"/>
          <w:b/>
          <w:bCs/>
          <w:noProof/>
        </w:rPr>
        <w:t>Smith MA</w:t>
      </w:r>
      <w:r w:rsidRPr="00C70B66">
        <w:rPr>
          <w:rFonts w:ascii="Times New Roman" w:hAnsi="Times New Roman" w:cs="Times New Roman"/>
          <w:noProof/>
        </w:rPr>
        <w:t xml:space="preserve">. Utah array extracellular recordings of spontaneous and visually evoked activity from anesthetized macaque primary visual cortex (V1) [Online]. </w:t>
      </w:r>
      <w:r w:rsidRPr="00C70B66">
        <w:rPr>
          <w:rFonts w:ascii="Times New Roman" w:hAnsi="Times New Roman" w:cs="Times New Roman"/>
          <w:i/>
          <w:iCs/>
          <w:noProof/>
        </w:rPr>
        <w:t>CRCNS.org</w:t>
      </w:r>
      <w:r w:rsidRPr="00C70B66">
        <w:rPr>
          <w:rFonts w:ascii="Times New Roman" w:hAnsi="Times New Roman" w:cs="Times New Roman"/>
          <w:noProof/>
        </w:rPr>
        <w:t xml:space="preserve"> 2016.http://dx.doi.org/10.6080/K0NC5Z4X.</w:t>
      </w:r>
    </w:p>
    <w:p w14:paraId="67EA33B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Lesica NA</w:t>
      </w:r>
      <w:r w:rsidRPr="00C70B66">
        <w:rPr>
          <w:rFonts w:ascii="Times New Roman" w:hAnsi="Times New Roman" w:cs="Times New Roman"/>
          <w:noProof/>
        </w:rPr>
        <w:t xml:space="preserve">, </w:t>
      </w:r>
      <w:r w:rsidRPr="00C70B66">
        <w:rPr>
          <w:rFonts w:ascii="Times New Roman" w:hAnsi="Times New Roman" w:cs="Times New Roman"/>
          <w:b/>
          <w:bCs/>
          <w:noProof/>
        </w:rPr>
        <w:t>Jin J</w:t>
      </w:r>
      <w:r w:rsidRPr="00C70B66">
        <w:rPr>
          <w:rFonts w:ascii="Times New Roman" w:hAnsi="Times New Roman" w:cs="Times New Roman"/>
          <w:noProof/>
        </w:rPr>
        <w:t xml:space="preserve">, </w:t>
      </w:r>
      <w:r w:rsidRPr="00C70B66">
        <w:rPr>
          <w:rFonts w:ascii="Times New Roman" w:hAnsi="Times New Roman" w:cs="Times New Roman"/>
          <w:b/>
          <w:bCs/>
          <w:noProof/>
        </w:rPr>
        <w:t>Weng C</w:t>
      </w:r>
      <w:r w:rsidRPr="00C70B66">
        <w:rPr>
          <w:rFonts w:ascii="Times New Roman" w:hAnsi="Times New Roman" w:cs="Times New Roman"/>
          <w:noProof/>
        </w:rPr>
        <w:t xml:space="preserve">, </w:t>
      </w:r>
      <w:r w:rsidRPr="00C70B66">
        <w:rPr>
          <w:rFonts w:ascii="Times New Roman" w:hAnsi="Times New Roman" w:cs="Times New Roman"/>
          <w:b/>
          <w:bCs/>
          <w:noProof/>
        </w:rPr>
        <w:t>Yeh CI</w:t>
      </w:r>
      <w:r w:rsidRPr="00C70B66">
        <w:rPr>
          <w:rFonts w:ascii="Times New Roman" w:hAnsi="Times New Roman" w:cs="Times New Roman"/>
          <w:noProof/>
        </w:rPr>
        <w:t xml:space="preserve">, </w:t>
      </w:r>
      <w:r w:rsidRPr="00C70B66">
        <w:rPr>
          <w:rFonts w:ascii="Times New Roman" w:hAnsi="Times New Roman" w:cs="Times New Roman"/>
          <w:b/>
          <w:bCs/>
          <w:noProof/>
        </w:rPr>
        <w:t>Butts DA</w:t>
      </w:r>
      <w:r w:rsidRPr="00C70B66">
        <w:rPr>
          <w:rFonts w:ascii="Times New Roman" w:hAnsi="Times New Roman" w:cs="Times New Roman"/>
          <w:noProof/>
        </w:rPr>
        <w:t xml:space="preserve">, </w:t>
      </w:r>
      <w:r w:rsidRPr="00C70B66">
        <w:rPr>
          <w:rFonts w:ascii="Times New Roman" w:hAnsi="Times New Roman" w:cs="Times New Roman"/>
          <w:b/>
          <w:bCs/>
          <w:noProof/>
        </w:rPr>
        <w:t>Stanley GB</w:t>
      </w:r>
      <w:r w:rsidRPr="00C70B66">
        <w:rPr>
          <w:rFonts w:ascii="Times New Roman" w:hAnsi="Times New Roman" w:cs="Times New Roman"/>
          <w:noProof/>
        </w:rPr>
        <w:t xml:space="preserve">, </w:t>
      </w:r>
      <w:r w:rsidRPr="00C70B66">
        <w:rPr>
          <w:rFonts w:ascii="Times New Roman" w:hAnsi="Times New Roman" w:cs="Times New Roman"/>
          <w:b/>
          <w:bCs/>
          <w:noProof/>
        </w:rPr>
        <w:t>Alonso JM</w:t>
      </w:r>
      <w:r w:rsidRPr="00C70B66">
        <w:rPr>
          <w:rFonts w:ascii="Times New Roman" w:hAnsi="Times New Roman" w:cs="Times New Roman"/>
          <w:noProof/>
        </w:rPr>
        <w:t xml:space="preserve">. Adaptation to Stimulus Contrast and Correlations during Natural Visual Stimulation. </w:t>
      </w:r>
      <w:r w:rsidRPr="00C70B66">
        <w:rPr>
          <w:rFonts w:ascii="Times New Roman" w:hAnsi="Times New Roman" w:cs="Times New Roman"/>
          <w:i/>
          <w:iCs/>
          <w:noProof/>
        </w:rPr>
        <w:t>Neuron</w:t>
      </w:r>
      <w:r w:rsidRPr="00C70B66">
        <w:rPr>
          <w:rFonts w:ascii="Times New Roman" w:hAnsi="Times New Roman" w:cs="Times New Roman"/>
          <w:noProof/>
        </w:rPr>
        <w:t xml:space="preserve"> 55: 479–491, 2007.</w:t>
      </w:r>
    </w:p>
    <w:p w14:paraId="1ED016D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Macke JH</w:t>
      </w:r>
      <w:r w:rsidRPr="00C70B66">
        <w:rPr>
          <w:rFonts w:ascii="Times New Roman" w:hAnsi="Times New Roman" w:cs="Times New Roman"/>
          <w:noProof/>
        </w:rPr>
        <w:t xml:space="preserve">, </w:t>
      </w:r>
      <w:r w:rsidRPr="00C70B66">
        <w:rPr>
          <w:rFonts w:ascii="Times New Roman" w:hAnsi="Times New Roman" w:cs="Times New Roman"/>
          <w:b/>
          <w:bCs/>
          <w:noProof/>
        </w:rPr>
        <w:t>Buesing L</w:t>
      </w:r>
      <w:r w:rsidRPr="00C70B66">
        <w:rPr>
          <w:rFonts w:ascii="Times New Roman" w:hAnsi="Times New Roman" w:cs="Times New Roman"/>
          <w:noProof/>
        </w:rPr>
        <w:t xml:space="preserve">, </w:t>
      </w:r>
      <w:r w:rsidRPr="00C70B66">
        <w:rPr>
          <w:rFonts w:ascii="Times New Roman" w:hAnsi="Times New Roman" w:cs="Times New Roman"/>
          <w:b/>
          <w:bCs/>
          <w:noProof/>
        </w:rPr>
        <w:t>Cunningham JP</w:t>
      </w:r>
      <w:r w:rsidRPr="00C70B66">
        <w:rPr>
          <w:rFonts w:ascii="Times New Roman" w:hAnsi="Times New Roman" w:cs="Times New Roman"/>
          <w:noProof/>
        </w:rPr>
        <w:t xml:space="preserve">, </w:t>
      </w:r>
      <w:r w:rsidRPr="00C70B66">
        <w:rPr>
          <w:rFonts w:ascii="Times New Roman" w:hAnsi="Times New Roman" w:cs="Times New Roman"/>
          <w:b/>
          <w:bCs/>
          <w:noProof/>
        </w:rPr>
        <w:t>Yu BM</w:t>
      </w:r>
      <w:r w:rsidRPr="00C70B66">
        <w:rPr>
          <w:rFonts w:ascii="Times New Roman" w:hAnsi="Times New Roman" w:cs="Times New Roman"/>
          <w:noProof/>
        </w:rPr>
        <w:t xml:space="preserve">, </w:t>
      </w:r>
      <w:r w:rsidRPr="00C70B66">
        <w:rPr>
          <w:rFonts w:ascii="Times New Roman" w:hAnsi="Times New Roman" w:cs="Times New Roman"/>
          <w:b/>
          <w:bCs/>
          <w:noProof/>
        </w:rPr>
        <w:t>Shenoy K V.</w:t>
      </w:r>
      <w:r w:rsidRPr="00C70B66">
        <w:rPr>
          <w:rFonts w:ascii="Times New Roman" w:hAnsi="Times New Roman" w:cs="Times New Roman"/>
          <w:noProof/>
        </w:rPr>
        <w:t xml:space="preserve">, </w:t>
      </w:r>
      <w:r w:rsidRPr="00C70B66">
        <w:rPr>
          <w:rFonts w:ascii="Times New Roman" w:hAnsi="Times New Roman" w:cs="Times New Roman"/>
          <w:b/>
          <w:bCs/>
          <w:noProof/>
        </w:rPr>
        <w:t>Sahani M</w:t>
      </w:r>
      <w:r w:rsidRPr="00C70B66">
        <w:rPr>
          <w:rFonts w:ascii="Times New Roman" w:hAnsi="Times New Roman" w:cs="Times New Roman"/>
          <w:noProof/>
        </w:rPr>
        <w:t xml:space="preserve">. Empirical models of spiking in neural populations. </w:t>
      </w:r>
      <w:r w:rsidRPr="00C70B66">
        <w:rPr>
          <w:rFonts w:ascii="Times New Roman" w:hAnsi="Times New Roman" w:cs="Times New Roman"/>
          <w:i/>
          <w:iCs/>
          <w:noProof/>
        </w:rPr>
        <w:t>Adv Neural Inf Process Syst</w:t>
      </w:r>
      <w:r w:rsidRPr="00C70B66">
        <w:rPr>
          <w:rFonts w:ascii="Times New Roman" w:hAnsi="Times New Roman" w:cs="Times New Roman"/>
          <w:noProof/>
        </w:rPr>
        <w:t xml:space="preserve"> 24, 2011.</w:t>
      </w:r>
    </w:p>
    <w:p w14:paraId="30099BB0"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Maimon G</w:t>
      </w:r>
      <w:r w:rsidRPr="00C70B66">
        <w:rPr>
          <w:rFonts w:ascii="Times New Roman" w:hAnsi="Times New Roman" w:cs="Times New Roman"/>
          <w:noProof/>
        </w:rPr>
        <w:t xml:space="preserve">, </w:t>
      </w:r>
      <w:r w:rsidRPr="00C70B66">
        <w:rPr>
          <w:rFonts w:ascii="Times New Roman" w:hAnsi="Times New Roman" w:cs="Times New Roman"/>
          <w:b/>
          <w:bCs/>
          <w:noProof/>
        </w:rPr>
        <w:t>Assad J a.</w:t>
      </w:r>
      <w:r w:rsidRPr="00C70B66">
        <w:rPr>
          <w:rFonts w:ascii="Times New Roman" w:hAnsi="Times New Roman" w:cs="Times New Roman"/>
          <w:noProof/>
        </w:rPr>
        <w:t xml:space="preserve"> Beyond Poisson: Increased Spike-Time Regularity across Primate Parietal Cortex. </w:t>
      </w:r>
      <w:r w:rsidRPr="00C70B66">
        <w:rPr>
          <w:rFonts w:ascii="Times New Roman" w:hAnsi="Times New Roman" w:cs="Times New Roman"/>
          <w:i/>
          <w:iCs/>
          <w:noProof/>
        </w:rPr>
        <w:t>Neuron</w:t>
      </w:r>
      <w:r w:rsidRPr="00C70B66">
        <w:rPr>
          <w:rFonts w:ascii="Times New Roman" w:hAnsi="Times New Roman" w:cs="Times New Roman"/>
          <w:noProof/>
        </w:rPr>
        <w:t xml:space="preserve"> 62: 426–440, 2009.</w:t>
      </w:r>
    </w:p>
    <w:p w14:paraId="7BA6776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Mizuseki K</w:t>
      </w:r>
      <w:r w:rsidRPr="00C70B66">
        <w:rPr>
          <w:rFonts w:ascii="Times New Roman" w:hAnsi="Times New Roman" w:cs="Times New Roman"/>
          <w:noProof/>
        </w:rPr>
        <w:t xml:space="preserve">, </w:t>
      </w:r>
      <w:r w:rsidRPr="00C70B66">
        <w:rPr>
          <w:rFonts w:ascii="Times New Roman" w:hAnsi="Times New Roman" w:cs="Times New Roman"/>
          <w:b/>
          <w:bCs/>
          <w:noProof/>
        </w:rPr>
        <w:t>Diba K</w:t>
      </w:r>
      <w:r w:rsidRPr="00C70B66">
        <w:rPr>
          <w:rFonts w:ascii="Times New Roman" w:hAnsi="Times New Roman" w:cs="Times New Roman"/>
          <w:noProof/>
        </w:rPr>
        <w:t xml:space="preserve">, </w:t>
      </w:r>
      <w:r w:rsidRPr="00C70B66">
        <w:rPr>
          <w:rFonts w:ascii="Times New Roman" w:hAnsi="Times New Roman" w:cs="Times New Roman"/>
          <w:b/>
          <w:bCs/>
          <w:noProof/>
        </w:rPr>
        <w:t>Pastalkova E</w:t>
      </w:r>
      <w:r w:rsidRPr="00C70B66">
        <w:rPr>
          <w:rFonts w:ascii="Times New Roman" w:hAnsi="Times New Roman" w:cs="Times New Roman"/>
          <w:noProof/>
        </w:rPr>
        <w:t xml:space="preserve">, </w:t>
      </w:r>
      <w:r w:rsidRPr="00C70B66">
        <w:rPr>
          <w:rFonts w:ascii="Times New Roman" w:hAnsi="Times New Roman" w:cs="Times New Roman"/>
          <w:b/>
          <w:bCs/>
          <w:noProof/>
        </w:rPr>
        <w:t>Teeters J</w:t>
      </w:r>
      <w:r w:rsidRPr="00C70B66">
        <w:rPr>
          <w:rFonts w:ascii="Times New Roman" w:hAnsi="Times New Roman" w:cs="Times New Roman"/>
          <w:noProof/>
        </w:rPr>
        <w:t xml:space="preserve">, </w:t>
      </w:r>
      <w:r w:rsidRPr="00C70B66">
        <w:rPr>
          <w:rFonts w:ascii="Times New Roman" w:hAnsi="Times New Roman" w:cs="Times New Roman"/>
          <w:b/>
          <w:bCs/>
          <w:noProof/>
        </w:rPr>
        <w:t>Sirota A</w:t>
      </w:r>
      <w:r w:rsidRPr="00C70B66">
        <w:rPr>
          <w:rFonts w:ascii="Times New Roman" w:hAnsi="Times New Roman" w:cs="Times New Roman"/>
          <w:noProof/>
        </w:rPr>
        <w:t xml:space="preserve">, </w:t>
      </w:r>
      <w:r w:rsidRPr="00C70B66">
        <w:rPr>
          <w:rFonts w:ascii="Times New Roman" w:hAnsi="Times New Roman" w:cs="Times New Roman"/>
          <w:b/>
          <w:bCs/>
          <w:noProof/>
        </w:rPr>
        <w:t>Buzsáki G</w:t>
      </w:r>
      <w:r w:rsidRPr="00C70B66">
        <w:rPr>
          <w:rFonts w:ascii="Times New Roman" w:hAnsi="Times New Roman" w:cs="Times New Roman"/>
          <w:noProof/>
        </w:rPr>
        <w:t xml:space="preserve">. Neurosharing: large-scale data sets (spike, LFP) recorded from the hippocampal-entorhinal system in behaving rats. </w:t>
      </w:r>
      <w:r w:rsidRPr="00C70B66">
        <w:rPr>
          <w:rFonts w:ascii="Times New Roman" w:hAnsi="Times New Roman" w:cs="Times New Roman"/>
          <w:i/>
          <w:iCs/>
          <w:noProof/>
        </w:rPr>
        <w:t>F1000Research 2014 398</w:t>
      </w:r>
      <w:r w:rsidRPr="00C70B66">
        <w:rPr>
          <w:rFonts w:ascii="Times New Roman" w:hAnsi="Times New Roman" w:cs="Times New Roman"/>
          <w:noProof/>
        </w:rPr>
        <w:t xml:space="preserve"> 3: 98, 2014.</w:t>
      </w:r>
    </w:p>
    <w:p w14:paraId="3C3F29F8"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Mizuseki K</w:t>
      </w:r>
      <w:r w:rsidRPr="00C70B66">
        <w:rPr>
          <w:rFonts w:ascii="Times New Roman" w:hAnsi="Times New Roman" w:cs="Times New Roman"/>
          <w:noProof/>
        </w:rPr>
        <w:t xml:space="preserve">, </w:t>
      </w:r>
      <w:r w:rsidRPr="00C70B66">
        <w:rPr>
          <w:rFonts w:ascii="Times New Roman" w:hAnsi="Times New Roman" w:cs="Times New Roman"/>
          <w:b/>
          <w:bCs/>
          <w:noProof/>
        </w:rPr>
        <w:t>Sirota A</w:t>
      </w:r>
      <w:r w:rsidRPr="00C70B66">
        <w:rPr>
          <w:rFonts w:ascii="Times New Roman" w:hAnsi="Times New Roman" w:cs="Times New Roman"/>
          <w:noProof/>
        </w:rPr>
        <w:t xml:space="preserve">, </w:t>
      </w:r>
      <w:r w:rsidRPr="00C70B66">
        <w:rPr>
          <w:rFonts w:ascii="Times New Roman" w:hAnsi="Times New Roman" w:cs="Times New Roman"/>
          <w:b/>
          <w:bCs/>
          <w:noProof/>
        </w:rPr>
        <w:t>Pastalkova E</w:t>
      </w:r>
      <w:r w:rsidRPr="00C70B66">
        <w:rPr>
          <w:rFonts w:ascii="Times New Roman" w:hAnsi="Times New Roman" w:cs="Times New Roman"/>
          <w:noProof/>
        </w:rPr>
        <w:t xml:space="preserve">, </w:t>
      </w:r>
      <w:r w:rsidRPr="00C70B66">
        <w:rPr>
          <w:rFonts w:ascii="Times New Roman" w:hAnsi="Times New Roman" w:cs="Times New Roman"/>
          <w:b/>
          <w:bCs/>
          <w:noProof/>
        </w:rPr>
        <w:t>Diba K</w:t>
      </w:r>
      <w:r w:rsidRPr="00C70B66">
        <w:rPr>
          <w:rFonts w:ascii="Times New Roman" w:hAnsi="Times New Roman" w:cs="Times New Roman"/>
          <w:noProof/>
        </w:rPr>
        <w:t xml:space="preserve">, </w:t>
      </w:r>
      <w:r w:rsidRPr="00C70B66">
        <w:rPr>
          <w:rFonts w:ascii="Times New Roman" w:hAnsi="Times New Roman" w:cs="Times New Roman"/>
          <w:b/>
          <w:bCs/>
          <w:noProof/>
        </w:rPr>
        <w:t>Buzsáki G</w:t>
      </w:r>
      <w:r w:rsidRPr="00C70B66">
        <w:rPr>
          <w:rFonts w:ascii="Times New Roman" w:hAnsi="Times New Roman" w:cs="Times New Roman"/>
          <w:noProof/>
        </w:rPr>
        <w:t>. Multiple single unit recordings from different rat hippocampal and entorhinal regions while the animals were performing multiple behavioral tasks. CRCNS.org2013.</w:t>
      </w:r>
    </w:p>
    <w:p w14:paraId="5E39E5A2"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Paninski L</w:t>
      </w:r>
      <w:r w:rsidRPr="00C70B66">
        <w:rPr>
          <w:rFonts w:ascii="Times New Roman" w:hAnsi="Times New Roman" w:cs="Times New Roman"/>
          <w:noProof/>
        </w:rPr>
        <w:t xml:space="preserve">, </w:t>
      </w:r>
      <w:r w:rsidRPr="00C70B66">
        <w:rPr>
          <w:rFonts w:ascii="Times New Roman" w:hAnsi="Times New Roman" w:cs="Times New Roman"/>
          <w:b/>
          <w:bCs/>
          <w:noProof/>
        </w:rPr>
        <w:t>Ahmadian Y</w:t>
      </w:r>
      <w:r w:rsidRPr="00C70B66">
        <w:rPr>
          <w:rFonts w:ascii="Times New Roman" w:hAnsi="Times New Roman" w:cs="Times New Roman"/>
          <w:noProof/>
        </w:rPr>
        <w:t xml:space="preserve">, </w:t>
      </w:r>
      <w:r w:rsidRPr="00C70B66">
        <w:rPr>
          <w:rFonts w:ascii="Times New Roman" w:hAnsi="Times New Roman" w:cs="Times New Roman"/>
          <w:b/>
          <w:bCs/>
          <w:noProof/>
        </w:rPr>
        <w:t>Ferreira DG</w:t>
      </w:r>
      <w:r w:rsidRPr="00C70B66">
        <w:rPr>
          <w:rFonts w:ascii="Times New Roman" w:hAnsi="Times New Roman" w:cs="Times New Roman"/>
          <w:noProof/>
        </w:rPr>
        <w:t xml:space="preserve">, </w:t>
      </w:r>
      <w:r w:rsidRPr="00C70B66">
        <w:rPr>
          <w:rFonts w:ascii="Times New Roman" w:hAnsi="Times New Roman" w:cs="Times New Roman"/>
          <w:b/>
          <w:bCs/>
          <w:noProof/>
        </w:rPr>
        <w:t>Koyama S</w:t>
      </w:r>
      <w:r w:rsidRPr="00C70B66">
        <w:rPr>
          <w:rFonts w:ascii="Times New Roman" w:hAnsi="Times New Roman" w:cs="Times New Roman"/>
          <w:noProof/>
        </w:rPr>
        <w:t xml:space="preserve">, </w:t>
      </w:r>
      <w:r w:rsidRPr="00C70B66">
        <w:rPr>
          <w:rFonts w:ascii="Times New Roman" w:hAnsi="Times New Roman" w:cs="Times New Roman"/>
          <w:b/>
          <w:bCs/>
          <w:noProof/>
        </w:rPr>
        <w:t>Rahnama Rad K</w:t>
      </w:r>
      <w:r w:rsidRPr="00C70B66">
        <w:rPr>
          <w:rFonts w:ascii="Times New Roman" w:hAnsi="Times New Roman" w:cs="Times New Roman"/>
          <w:noProof/>
        </w:rPr>
        <w:t xml:space="preserve">, </w:t>
      </w:r>
      <w:r w:rsidRPr="00C70B66">
        <w:rPr>
          <w:rFonts w:ascii="Times New Roman" w:hAnsi="Times New Roman" w:cs="Times New Roman"/>
          <w:b/>
          <w:bCs/>
          <w:noProof/>
        </w:rPr>
        <w:t>Vidne M</w:t>
      </w:r>
      <w:r w:rsidRPr="00C70B66">
        <w:rPr>
          <w:rFonts w:ascii="Times New Roman" w:hAnsi="Times New Roman" w:cs="Times New Roman"/>
          <w:noProof/>
        </w:rPr>
        <w:t xml:space="preserve">, </w:t>
      </w:r>
      <w:r w:rsidRPr="00C70B66">
        <w:rPr>
          <w:rFonts w:ascii="Times New Roman" w:hAnsi="Times New Roman" w:cs="Times New Roman"/>
          <w:b/>
          <w:bCs/>
          <w:noProof/>
        </w:rPr>
        <w:t>Vogelstein J</w:t>
      </w:r>
      <w:r w:rsidRPr="00C70B66">
        <w:rPr>
          <w:rFonts w:ascii="Times New Roman" w:hAnsi="Times New Roman" w:cs="Times New Roman"/>
          <w:noProof/>
        </w:rPr>
        <w:t xml:space="preserve">, </w:t>
      </w:r>
      <w:r w:rsidRPr="00C70B66">
        <w:rPr>
          <w:rFonts w:ascii="Times New Roman" w:hAnsi="Times New Roman" w:cs="Times New Roman"/>
          <w:b/>
          <w:bCs/>
          <w:noProof/>
        </w:rPr>
        <w:t>Wu W</w:t>
      </w:r>
      <w:r w:rsidRPr="00C70B66">
        <w:rPr>
          <w:rFonts w:ascii="Times New Roman" w:hAnsi="Times New Roman" w:cs="Times New Roman"/>
          <w:noProof/>
        </w:rPr>
        <w:t xml:space="preserve">. A new look at state-space models for neural data.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29Springer: 107–126, 2010.</w:t>
      </w:r>
    </w:p>
    <w:p w14:paraId="6E2B702F"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Pillow JW</w:t>
      </w:r>
      <w:r w:rsidRPr="00C70B66">
        <w:rPr>
          <w:rFonts w:ascii="Times New Roman" w:hAnsi="Times New Roman" w:cs="Times New Roman"/>
          <w:noProof/>
        </w:rPr>
        <w:t xml:space="preserve">, </w:t>
      </w:r>
      <w:r w:rsidRPr="00C70B66">
        <w:rPr>
          <w:rFonts w:ascii="Times New Roman" w:hAnsi="Times New Roman" w:cs="Times New Roman"/>
          <w:b/>
          <w:bCs/>
          <w:noProof/>
        </w:rPr>
        <w:t>Scott JG</w:t>
      </w:r>
      <w:r w:rsidRPr="00C70B66">
        <w:rPr>
          <w:rFonts w:ascii="Times New Roman" w:hAnsi="Times New Roman" w:cs="Times New Roman"/>
          <w:noProof/>
        </w:rPr>
        <w:t xml:space="preserve">. </w:t>
      </w:r>
      <w:r w:rsidRPr="00C70B66">
        <w:rPr>
          <w:rFonts w:ascii="Times New Roman" w:hAnsi="Times New Roman" w:cs="Times New Roman"/>
          <w:i/>
          <w:iCs/>
          <w:noProof/>
        </w:rPr>
        <w:t>Fully Bayesian inference for neural models with negative-binomial spiking</w:t>
      </w:r>
      <w:r w:rsidRPr="00C70B66">
        <w:rPr>
          <w:rFonts w:ascii="Times New Roman" w:hAnsi="Times New Roman" w:cs="Times New Roman"/>
          <w:noProof/>
        </w:rPr>
        <w:t>. 2012.</w:t>
      </w:r>
    </w:p>
    <w:p w14:paraId="137BB05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Rauch HE</w:t>
      </w:r>
      <w:r w:rsidRPr="00C70B66">
        <w:rPr>
          <w:rFonts w:ascii="Times New Roman" w:hAnsi="Times New Roman" w:cs="Times New Roman"/>
          <w:noProof/>
        </w:rPr>
        <w:t xml:space="preserve">, </w:t>
      </w:r>
      <w:r w:rsidRPr="00C70B66">
        <w:rPr>
          <w:rFonts w:ascii="Times New Roman" w:hAnsi="Times New Roman" w:cs="Times New Roman"/>
          <w:b/>
          <w:bCs/>
          <w:noProof/>
        </w:rPr>
        <w:t>Tung F</w:t>
      </w:r>
      <w:r w:rsidRPr="00C70B66">
        <w:rPr>
          <w:rFonts w:ascii="Times New Roman" w:hAnsi="Times New Roman" w:cs="Times New Roman"/>
          <w:noProof/>
        </w:rPr>
        <w:t xml:space="preserve">, </w:t>
      </w:r>
      <w:r w:rsidRPr="00C70B66">
        <w:rPr>
          <w:rFonts w:ascii="Times New Roman" w:hAnsi="Times New Roman" w:cs="Times New Roman"/>
          <w:b/>
          <w:bCs/>
          <w:noProof/>
        </w:rPr>
        <w:t>Striebel CT</w:t>
      </w:r>
      <w:r w:rsidRPr="00C70B66">
        <w:rPr>
          <w:rFonts w:ascii="Times New Roman" w:hAnsi="Times New Roman" w:cs="Times New Roman"/>
          <w:noProof/>
        </w:rPr>
        <w:t xml:space="preserve">. Maximum likelihood estimates of linear dynamic systems. </w:t>
      </w:r>
      <w:r w:rsidRPr="00C70B66">
        <w:rPr>
          <w:rFonts w:ascii="Times New Roman" w:hAnsi="Times New Roman" w:cs="Times New Roman"/>
          <w:i/>
          <w:iCs/>
          <w:noProof/>
        </w:rPr>
        <w:t>AIAA J</w:t>
      </w:r>
      <w:r w:rsidRPr="00C70B66">
        <w:rPr>
          <w:rFonts w:ascii="Times New Roman" w:hAnsi="Times New Roman" w:cs="Times New Roman"/>
          <w:noProof/>
        </w:rPr>
        <w:t xml:space="preserve"> 3: 1445–1450, 1965.</w:t>
      </w:r>
    </w:p>
    <w:p w14:paraId="0B28B76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Rokni U</w:t>
      </w:r>
      <w:r w:rsidRPr="00C70B66">
        <w:rPr>
          <w:rFonts w:ascii="Times New Roman" w:hAnsi="Times New Roman" w:cs="Times New Roman"/>
          <w:noProof/>
        </w:rPr>
        <w:t xml:space="preserve">, </w:t>
      </w:r>
      <w:r w:rsidRPr="00C70B66">
        <w:rPr>
          <w:rFonts w:ascii="Times New Roman" w:hAnsi="Times New Roman" w:cs="Times New Roman"/>
          <w:b/>
          <w:bCs/>
          <w:noProof/>
        </w:rPr>
        <w:t>Richardson AG</w:t>
      </w:r>
      <w:r w:rsidRPr="00C70B66">
        <w:rPr>
          <w:rFonts w:ascii="Times New Roman" w:hAnsi="Times New Roman" w:cs="Times New Roman"/>
          <w:noProof/>
        </w:rPr>
        <w:t xml:space="preserve">, </w:t>
      </w:r>
      <w:r w:rsidRPr="00C70B66">
        <w:rPr>
          <w:rFonts w:ascii="Times New Roman" w:hAnsi="Times New Roman" w:cs="Times New Roman"/>
          <w:b/>
          <w:bCs/>
          <w:noProof/>
        </w:rPr>
        <w:t>Bizzi E</w:t>
      </w:r>
      <w:r w:rsidRPr="00C70B66">
        <w:rPr>
          <w:rFonts w:ascii="Times New Roman" w:hAnsi="Times New Roman" w:cs="Times New Roman"/>
          <w:noProof/>
        </w:rPr>
        <w:t xml:space="preserve">, </w:t>
      </w:r>
      <w:r w:rsidRPr="00C70B66">
        <w:rPr>
          <w:rFonts w:ascii="Times New Roman" w:hAnsi="Times New Roman" w:cs="Times New Roman"/>
          <w:b/>
          <w:bCs/>
          <w:noProof/>
        </w:rPr>
        <w:t>Seung HS</w:t>
      </w:r>
      <w:r w:rsidRPr="00C70B66">
        <w:rPr>
          <w:rFonts w:ascii="Times New Roman" w:hAnsi="Times New Roman" w:cs="Times New Roman"/>
          <w:noProof/>
        </w:rPr>
        <w:t xml:space="preserve">. Motor learning with unstable neural representations. </w:t>
      </w:r>
      <w:r w:rsidRPr="00C70B66">
        <w:rPr>
          <w:rFonts w:ascii="Times New Roman" w:hAnsi="Times New Roman" w:cs="Times New Roman"/>
          <w:i/>
          <w:iCs/>
          <w:noProof/>
        </w:rPr>
        <w:t>Neuron</w:t>
      </w:r>
      <w:r w:rsidRPr="00C70B66">
        <w:rPr>
          <w:rFonts w:ascii="Times New Roman" w:hAnsi="Times New Roman" w:cs="Times New Roman"/>
          <w:noProof/>
        </w:rPr>
        <w:t xml:space="preserve"> 54: 653–666, 2007.</w:t>
      </w:r>
    </w:p>
    <w:p w14:paraId="34117E74"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Rossant C</w:t>
      </w:r>
      <w:r w:rsidRPr="00C70B66">
        <w:rPr>
          <w:rFonts w:ascii="Times New Roman" w:hAnsi="Times New Roman" w:cs="Times New Roman"/>
          <w:noProof/>
        </w:rPr>
        <w:t xml:space="preserve">, </w:t>
      </w:r>
      <w:r w:rsidRPr="00C70B66">
        <w:rPr>
          <w:rFonts w:ascii="Times New Roman" w:hAnsi="Times New Roman" w:cs="Times New Roman"/>
          <w:b/>
          <w:bCs/>
          <w:noProof/>
        </w:rPr>
        <w:t>Kadir SN</w:t>
      </w:r>
      <w:r w:rsidRPr="00C70B66">
        <w:rPr>
          <w:rFonts w:ascii="Times New Roman" w:hAnsi="Times New Roman" w:cs="Times New Roman"/>
          <w:noProof/>
        </w:rPr>
        <w:t xml:space="preserve">, </w:t>
      </w:r>
      <w:r w:rsidRPr="00C70B66">
        <w:rPr>
          <w:rFonts w:ascii="Times New Roman" w:hAnsi="Times New Roman" w:cs="Times New Roman"/>
          <w:b/>
          <w:bCs/>
          <w:noProof/>
        </w:rPr>
        <w:t>Goodman DFM</w:t>
      </w:r>
      <w:r w:rsidRPr="00C70B66">
        <w:rPr>
          <w:rFonts w:ascii="Times New Roman" w:hAnsi="Times New Roman" w:cs="Times New Roman"/>
          <w:noProof/>
        </w:rPr>
        <w:t xml:space="preserve">, </w:t>
      </w:r>
      <w:r w:rsidRPr="00C70B66">
        <w:rPr>
          <w:rFonts w:ascii="Times New Roman" w:hAnsi="Times New Roman" w:cs="Times New Roman"/>
          <w:b/>
          <w:bCs/>
          <w:noProof/>
        </w:rPr>
        <w:t>Schulman J</w:t>
      </w:r>
      <w:r w:rsidRPr="00C70B66">
        <w:rPr>
          <w:rFonts w:ascii="Times New Roman" w:hAnsi="Times New Roman" w:cs="Times New Roman"/>
          <w:noProof/>
        </w:rPr>
        <w:t xml:space="preserve">, </w:t>
      </w:r>
      <w:r w:rsidRPr="00C70B66">
        <w:rPr>
          <w:rFonts w:ascii="Times New Roman" w:hAnsi="Times New Roman" w:cs="Times New Roman"/>
          <w:b/>
          <w:bCs/>
          <w:noProof/>
        </w:rPr>
        <w:t>Hunter MLD</w:t>
      </w:r>
      <w:r w:rsidRPr="00C70B66">
        <w:rPr>
          <w:rFonts w:ascii="Times New Roman" w:hAnsi="Times New Roman" w:cs="Times New Roman"/>
          <w:noProof/>
        </w:rPr>
        <w:t xml:space="preserve">, </w:t>
      </w:r>
      <w:r w:rsidRPr="00C70B66">
        <w:rPr>
          <w:rFonts w:ascii="Times New Roman" w:hAnsi="Times New Roman" w:cs="Times New Roman"/>
          <w:b/>
          <w:bCs/>
          <w:noProof/>
        </w:rPr>
        <w:t>Saleem AB</w:t>
      </w:r>
      <w:r w:rsidRPr="00C70B66">
        <w:rPr>
          <w:rFonts w:ascii="Times New Roman" w:hAnsi="Times New Roman" w:cs="Times New Roman"/>
          <w:noProof/>
        </w:rPr>
        <w:t xml:space="preserve">, </w:t>
      </w:r>
      <w:r w:rsidRPr="00C70B66">
        <w:rPr>
          <w:rFonts w:ascii="Times New Roman" w:hAnsi="Times New Roman" w:cs="Times New Roman"/>
          <w:b/>
          <w:bCs/>
          <w:noProof/>
        </w:rPr>
        <w:t>Grosmark A</w:t>
      </w:r>
      <w:r w:rsidRPr="00C70B66">
        <w:rPr>
          <w:rFonts w:ascii="Times New Roman" w:hAnsi="Times New Roman" w:cs="Times New Roman"/>
          <w:noProof/>
        </w:rPr>
        <w:t xml:space="preserve">, </w:t>
      </w:r>
      <w:r w:rsidRPr="00C70B66">
        <w:rPr>
          <w:rFonts w:ascii="Times New Roman" w:hAnsi="Times New Roman" w:cs="Times New Roman"/>
          <w:b/>
          <w:bCs/>
          <w:noProof/>
        </w:rPr>
        <w:t>Belluscio M</w:t>
      </w:r>
      <w:r w:rsidRPr="00C70B66">
        <w:rPr>
          <w:rFonts w:ascii="Times New Roman" w:hAnsi="Times New Roman" w:cs="Times New Roman"/>
          <w:noProof/>
        </w:rPr>
        <w:t xml:space="preserve">, </w:t>
      </w:r>
      <w:r w:rsidRPr="00C70B66">
        <w:rPr>
          <w:rFonts w:ascii="Times New Roman" w:hAnsi="Times New Roman" w:cs="Times New Roman"/>
          <w:b/>
          <w:bCs/>
          <w:noProof/>
        </w:rPr>
        <w:t>Denfield GH</w:t>
      </w:r>
      <w:r w:rsidRPr="00C70B66">
        <w:rPr>
          <w:rFonts w:ascii="Times New Roman" w:hAnsi="Times New Roman" w:cs="Times New Roman"/>
          <w:noProof/>
        </w:rPr>
        <w:t xml:space="preserve">, </w:t>
      </w:r>
      <w:r w:rsidRPr="00C70B66">
        <w:rPr>
          <w:rFonts w:ascii="Times New Roman" w:hAnsi="Times New Roman" w:cs="Times New Roman"/>
          <w:b/>
          <w:bCs/>
          <w:noProof/>
        </w:rPr>
        <w:t>Ecker AS</w:t>
      </w:r>
      <w:r w:rsidRPr="00C70B66">
        <w:rPr>
          <w:rFonts w:ascii="Times New Roman" w:hAnsi="Times New Roman" w:cs="Times New Roman"/>
          <w:noProof/>
        </w:rPr>
        <w:t xml:space="preserve">, </w:t>
      </w:r>
      <w:r w:rsidRPr="00C70B66">
        <w:rPr>
          <w:rFonts w:ascii="Times New Roman" w:hAnsi="Times New Roman" w:cs="Times New Roman"/>
          <w:b/>
          <w:bCs/>
          <w:noProof/>
        </w:rPr>
        <w:t>Tolias AS</w:t>
      </w:r>
      <w:r w:rsidRPr="00C70B66">
        <w:rPr>
          <w:rFonts w:ascii="Times New Roman" w:hAnsi="Times New Roman" w:cs="Times New Roman"/>
          <w:noProof/>
        </w:rPr>
        <w:t xml:space="preserve">, </w:t>
      </w:r>
      <w:r w:rsidRPr="00C70B66">
        <w:rPr>
          <w:rFonts w:ascii="Times New Roman" w:hAnsi="Times New Roman" w:cs="Times New Roman"/>
          <w:b/>
          <w:bCs/>
          <w:noProof/>
        </w:rPr>
        <w:t>Solomon S</w:t>
      </w:r>
      <w:r w:rsidRPr="00C70B66">
        <w:rPr>
          <w:rFonts w:ascii="Times New Roman" w:hAnsi="Times New Roman" w:cs="Times New Roman"/>
          <w:noProof/>
        </w:rPr>
        <w:t xml:space="preserve">, </w:t>
      </w:r>
      <w:r w:rsidRPr="00C70B66">
        <w:rPr>
          <w:rFonts w:ascii="Times New Roman" w:hAnsi="Times New Roman" w:cs="Times New Roman"/>
          <w:b/>
          <w:bCs/>
          <w:noProof/>
        </w:rPr>
        <w:t>Buzski G</w:t>
      </w:r>
      <w:r w:rsidRPr="00C70B66">
        <w:rPr>
          <w:rFonts w:ascii="Times New Roman" w:hAnsi="Times New Roman" w:cs="Times New Roman"/>
          <w:noProof/>
        </w:rPr>
        <w:t xml:space="preserve">, </w:t>
      </w:r>
      <w:r w:rsidRPr="00C70B66">
        <w:rPr>
          <w:rFonts w:ascii="Times New Roman" w:hAnsi="Times New Roman" w:cs="Times New Roman"/>
          <w:b/>
          <w:bCs/>
          <w:noProof/>
        </w:rPr>
        <w:t>Carandini M</w:t>
      </w:r>
      <w:r w:rsidRPr="00C70B66">
        <w:rPr>
          <w:rFonts w:ascii="Times New Roman" w:hAnsi="Times New Roman" w:cs="Times New Roman"/>
          <w:noProof/>
        </w:rPr>
        <w:t xml:space="preserve">, </w:t>
      </w:r>
      <w:r w:rsidRPr="00C70B66">
        <w:rPr>
          <w:rFonts w:ascii="Times New Roman" w:hAnsi="Times New Roman" w:cs="Times New Roman"/>
          <w:b/>
          <w:bCs/>
          <w:noProof/>
        </w:rPr>
        <w:t>Harris KD</w:t>
      </w:r>
      <w:r w:rsidRPr="00C70B66">
        <w:rPr>
          <w:rFonts w:ascii="Times New Roman" w:hAnsi="Times New Roman" w:cs="Times New Roman"/>
          <w:noProof/>
        </w:rPr>
        <w:t xml:space="preserve">. Spike sorting for large, dense electrode arrays. </w:t>
      </w:r>
      <w:r w:rsidRPr="00C70B66">
        <w:rPr>
          <w:rFonts w:ascii="Times New Roman" w:hAnsi="Times New Roman" w:cs="Times New Roman"/>
          <w:i/>
          <w:iCs/>
          <w:noProof/>
        </w:rPr>
        <w:t>Nat Neurosci 2016 194</w:t>
      </w:r>
      <w:r w:rsidRPr="00C70B66">
        <w:rPr>
          <w:rFonts w:ascii="Times New Roman" w:hAnsi="Times New Roman" w:cs="Times New Roman"/>
          <w:noProof/>
        </w:rPr>
        <w:t xml:space="preserve"> 19: 634–641, 2016.</w:t>
      </w:r>
    </w:p>
    <w:p w14:paraId="1E2D0847"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Sellers KF</w:t>
      </w:r>
      <w:r w:rsidRPr="00C70B66">
        <w:rPr>
          <w:rFonts w:ascii="Times New Roman" w:hAnsi="Times New Roman" w:cs="Times New Roman"/>
          <w:noProof/>
        </w:rPr>
        <w:t xml:space="preserve">, </w:t>
      </w:r>
      <w:r w:rsidRPr="00C70B66">
        <w:rPr>
          <w:rFonts w:ascii="Times New Roman" w:hAnsi="Times New Roman" w:cs="Times New Roman"/>
          <w:b/>
          <w:bCs/>
          <w:noProof/>
        </w:rPr>
        <w:t>Shmueli G</w:t>
      </w:r>
      <w:r w:rsidRPr="00C70B66">
        <w:rPr>
          <w:rFonts w:ascii="Times New Roman" w:hAnsi="Times New Roman" w:cs="Times New Roman"/>
          <w:noProof/>
        </w:rPr>
        <w:t xml:space="preserve">. A flexible regression model for count data. </w:t>
      </w:r>
      <w:r w:rsidRPr="00C70B66">
        <w:rPr>
          <w:rFonts w:ascii="Times New Roman" w:hAnsi="Times New Roman" w:cs="Times New Roman"/>
          <w:i/>
          <w:iCs/>
          <w:noProof/>
        </w:rPr>
        <w:t>https://doi.org/101214/09-AOAS306</w:t>
      </w:r>
      <w:r w:rsidRPr="00C70B66">
        <w:rPr>
          <w:rFonts w:ascii="Times New Roman" w:hAnsi="Times New Roman" w:cs="Times New Roman"/>
          <w:noProof/>
        </w:rPr>
        <w:t xml:space="preserve"> 4: 943–961, 2010.</w:t>
      </w:r>
    </w:p>
    <w:p w14:paraId="40A340FE"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Shmueli G</w:t>
      </w:r>
      <w:r w:rsidRPr="00C70B66">
        <w:rPr>
          <w:rFonts w:ascii="Times New Roman" w:hAnsi="Times New Roman" w:cs="Times New Roman"/>
          <w:noProof/>
        </w:rPr>
        <w:t xml:space="preserve">, </w:t>
      </w:r>
      <w:r w:rsidRPr="00C70B66">
        <w:rPr>
          <w:rFonts w:ascii="Times New Roman" w:hAnsi="Times New Roman" w:cs="Times New Roman"/>
          <w:b/>
          <w:bCs/>
          <w:noProof/>
        </w:rPr>
        <w:t>Minka TP</w:t>
      </w:r>
      <w:r w:rsidRPr="00C70B66">
        <w:rPr>
          <w:rFonts w:ascii="Times New Roman" w:hAnsi="Times New Roman" w:cs="Times New Roman"/>
          <w:noProof/>
        </w:rPr>
        <w:t xml:space="preserve">, </w:t>
      </w:r>
      <w:r w:rsidRPr="00C70B66">
        <w:rPr>
          <w:rFonts w:ascii="Times New Roman" w:hAnsi="Times New Roman" w:cs="Times New Roman"/>
          <w:b/>
          <w:bCs/>
          <w:noProof/>
        </w:rPr>
        <w:t>Kadane JB</w:t>
      </w:r>
      <w:r w:rsidRPr="00C70B66">
        <w:rPr>
          <w:rFonts w:ascii="Times New Roman" w:hAnsi="Times New Roman" w:cs="Times New Roman"/>
          <w:noProof/>
        </w:rPr>
        <w:t xml:space="preserve">, </w:t>
      </w:r>
      <w:r w:rsidRPr="00C70B66">
        <w:rPr>
          <w:rFonts w:ascii="Times New Roman" w:hAnsi="Times New Roman" w:cs="Times New Roman"/>
          <w:b/>
          <w:bCs/>
          <w:noProof/>
        </w:rPr>
        <w:t>Borle S</w:t>
      </w:r>
      <w:r w:rsidRPr="00C70B66">
        <w:rPr>
          <w:rFonts w:ascii="Times New Roman" w:hAnsi="Times New Roman" w:cs="Times New Roman"/>
          <w:noProof/>
        </w:rPr>
        <w:t xml:space="preserve">, </w:t>
      </w:r>
      <w:r w:rsidRPr="00C70B66">
        <w:rPr>
          <w:rFonts w:ascii="Times New Roman" w:hAnsi="Times New Roman" w:cs="Times New Roman"/>
          <w:b/>
          <w:bCs/>
          <w:noProof/>
        </w:rPr>
        <w:t>Boatwright P</w:t>
      </w:r>
      <w:r w:rsidRPr="00C70B66">
        <w:rPr>
          <w:rFonts w:ascii="Times New Roman" w:hAnsi="Times New Roman" w:cs="Times New Roman"/>
          <w:noProof/>
        </w:rPr>
        <w:t xml:space="preserve">. A useful distribution for fitting discrete data: revival of the Conway–Maxwell–Poisson distribution. </w:t>
      </w:r>
      <w:r w:rsidRPr="00C70B66">
        <w:rPr>
          <w:rFonts w:ascii="Times New Roman" w:hAnsi="Times New Roman" w:cs="Times New Roman"/>
          <w:i/>
          <w:iCs/>
          <w:noProof/>
        </w:rPr>
        <w:t>J R Stat Soc Ser C (Applied Stat</w:t>
      </w:r>
      <w:r w:rsidRPr="00C70B66">
        <w:rPr>
          <w:rFonts w:ascii="Times New Roman" w:hAnsi="Times New Roman" w:cs="Times New Roman"/>
          <w:noProof/>
        </w:rPr>
        <w:t xml:space="preserve"> 54: 127–142, 2005.</w:t>
      </w:r>
    </w:p>
    <w:p w14:paraId="520128C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Shoham S</w:t>
      </w:r>
      <w:r w:rsidRPr="00C70B66">
        <w:rPr>
          <w:rFonts w:ascii="Times New Roman" w:hAnsi="Times New Roman" w:cs="Times New Roman"/>
          <w:noProof/>
        </w:rPr>
        <w:t xml:space="preserve">, </w:t>
      </w:r>
      <w:r w:rsidRPr="00C70B66">
        <w:rPr>
          <w:rFonts w:ascii="Times New Roman" w:hAnsi="Times New Roman" w:cs="Times New Roman"/>
          <w:b/>
          <w:bCs/>
          <w:noProof/>
        </w:rPr>
        <w:t>Fellows MR</w:t>
      </w:r>
      <w:r w:rsidRPr="00C70B66">
        <w:rPr>
          <w:rFonts w:ascii="Times New Roman" w:hAnsi="Times New Roman" w:cs="Times New Roman"/>
          <w:noProof/>
        </w:rPr>
        <w:t xml:space="preserve">, </w:t>
      </w:r>
      <w:r w:rsidRPr="00C70B66">
        <w:rPr>
          <w:rFonts w:ascii="Times New Roman" w:hAnsi="Times New Roman" w:cs="Times New Roman"/>
          <w:b/>
          <w:bCs/>
          <w:noProof/>
        </w:rPr>
        <w:t>Normann RA</w:t>
      </w:r>
      <w:r w:rsidRPr="00C70B66">
        <w:rPr>
          <w:rFonts w:ascii="Times New Roman" w:hAnsi="Times New Roman" w:cs="Times New Roman"/>
          <w:noProof/>
        </w:rPr>
        <w:t xml:space="preserve">. Robust, automatic spike sorting using mixtures of multivariate t-distributions. </w:t>
      </w:r>
      <w:r w:rsidRPr="00C70B66">
        <w:rPr>
          <w:rFonts w:ascii="Times New Roman" w:hAnsi="Times New Roman" w:cs="Times New Roman"/>
          <w:i/>
          <w:iCs/>
          <w:noProof/>
        </w:rPr>
        <w:t>J Neurosci Methods</w:t>
      </w:r>
      <w:r w:rsidRPr="00C70B66">
        <w:rPr>
          <w:rFonts w:ascii="Times New Roman" w:hAnsi="Times New Roman" w:cs="Times New Roman"/>
          <w:noProof/>
        </w:rPr>
        <w:t xml:space="preserve"> 127: 111–122, 2003.</w:t>
      </w:r>
    </w:p>
    <w:p w14:paraId="1185AE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Smith AC</w:t>
      </w:r>
      <w:r w:rsidRPr="00C70B66">
        <w:rPr>
          <w:rFonts w:ascii="Times New Roman" w:hAnsi="Times New Roman" w:cs="Times New Roman"/>
          <w:noProof/>
        </w:rPr>
        <w:t xml:space="preserve">, </w:t>
      </w:r>
      <w:r w:rsidRPr="00C70B66">
        <w:rPr>
          <w:rFonts w:ascii="Times New Roman" w:hAnsi="Times New Roman" w:cs="Times New Roman"/>
          <w:b/>
          <w:bCs/>
          <w:noProof/>
        </w:rPr>
        <w:t>Brown EN</w:t>
      </w:r>
      <w:r w:rsidRPr="00C70B66">
        <w:rPr>
          <w:rFonts w:ascii="Times New Roman" w:hAnsi="Times New Roman" w:cs="Times New Roman"/>
          <w:noProof/>
        </w:rPr>
        <w:t xml:space="preserve">. Estimating a state-space model from point process observations. </w:t>
      </w:r>
      <w:r w:rsidRPr="00C70B66">
        <w:rPr>
          <w:rFonts w:ascii="Times New Roman" w:hAnsi="Times New Roman" w:cs="Times New Roman"/>
          <w:i/>
          <w:iCs/>
          <w:noProof/>
        </w:rPr>
        <w:t>Neural Comput</w:t>
      </w:r>
      <w:r w:rsidRPr="00C70B66">
        <w:rPr>
          <w:rFonts w:ascii="Times New Roman" w:hAnsi="Times New Roman" w:cs="Times New Roman"/>
          <w:noProof/>
        </w:rPr>
        <w:t xml:space="preserve"> 15: 965–991, 2003.</w:t>
      </w:r>
    </w:p>
    <w:p w14:paraId="5085949C"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Smith MA</w:t>
      </w:r>
      <w:r w:rsidRPr="00C70B66">
        <w:rPr>
          <w:rFonts w:ascii="Times New Roman" w:hAnsi="Times New Roman" w:cs="Times New Roman"/>
          <w:noProof/>
        </w:rPr>
        <w:t xml:space="preserve">, </w:t>
      </w:r>
      <w:r w:rsidRPr="00C70B66">
        <w:rPr>
          <w:rFonts w:ascii="Times New Roman" w:hAnsi="Times New Roman" w:cs="Times New Roman"/>
          <w:b/>
          <w:bCs/>
          <w:noProof/>
        </w:rPr>
        <w:t>Kohn A</w:t>
      </w:r>
      <w:r w:rsidRPr="00C70B66">
        <w:rPr>
          <w:rFonts w:ascii="Times New Roman" w:hAnsi="Times New Roman" w:cs="Times New Roman"/>
          <w:noProof/>
        </w:rPr>
        <w:t xml:space="preserve">. Spatial and temporal scales of neuronal correlation in primary visual cortex. </w:t>
      </w:r>
      <w:r w:rsidRPr="00C70B66">
        <w:rPr>
          <w:rFonts w:ascii="Times New Roman" w:hAnsi="Times New Roman" w:cs="Times New Roman"/>
          <w:i/>
          <w:iCs/>
          <w:noProof/>
        </w:rPr>
        <w:t>J Neurosci</w:t>
      </w:r>
      <w:r w:rsidRPr="00C70B66">
        <w:rPr>
          <w:rFonts w:ascii="Times New Roman" w:hAnsi="Times New Roman" w:cs="Times New Roman"/>
          <w:noProof/>
        </w:rPr>
        <w:t xml:space="preserve"> 28: 12591–12603, 2008.</w:t>
      </w:r>
    </w:p>
    <w:p w14:paraId="2FA3128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Steinmetz NA</w:t>
      </w:r>
      <w:r w:rsidRPr="00C70B66">
        <w:rPr>
          <w:rFonts w:ascii="Times New Roman" w:hAnsi="Times New Roman" w:cs="Times New Roman"/>
          <w:noProof/>
        </w:rPr>
        <w:t xml:space="preserve">, </w:t>
      </w:r>
      <w:r w:rsidRPr="00C70B66">
        <w:rPr>
          <w:rFonts w:ascii="Times New Roman" w:hAnsi="Times New Roman" w:cs="Times New Roman"/>
          <w:b/>
          <w:bCs/>
          <w:noProof/>
        </w:rPr>
        <w:t>Aydin C</w:t>
      </w:r>
      <w:r w:rsidRPr="00C70B66">
        <w:rPr>
          <w:rFonts w:ascii="Times New Roman" w:hAnsi="Times New Roman" w:cs="Times New Roman"/>
          <w:noProof/>
        </w:rPr>
        <w:t xml:space="preserve">, </w:t>
      </w:r>
      <w:r w:rsidRPr="00C70B66">
        <w:rPr>
          <w:rFonts w:ascii="Times New Roman" w:hAnsi="Times New Roman" w:cs="Times New Roman"/>
          <w:b/>
          <w:bCs/>
          <w:noProof/>
        </w:rPr>
        <w:t>Lebedeva A</w:t>
      </w:r>
      <w:r w:rsidRPr="00C70B66">
        <w:rPr>
          <w:rFonts w:ascii="Times New Roman" w:hAnsi="Times New Roman" w:cs="Times New Roman"/>
          <w:noProof/>
        </w:rPr>
        <w:t xml:space="preserve">, </w:t>
      </w:r>
      <w:r w:rsidRPr="00C70B66">
        <w:rPr>
          <w:rFonts w:ascii="Times New Roman" w:hAnsi="Times New Roman" w:cs="Times New Roman"/>
          <w:b/>
          <w:bCs/>
          <w:noProof/>
        </w:rPr>
        <w:t>Okun M</w:t>
      </w:r>
      <w:r w:rsidRPr="00C70B66">
        <w:rPr>
          <w:rFonts w:ascii="Times New Roman" w:hAnsi="Times New Roman" w:cs="Times New Roman"/>
          <w:noProof/>
        </w:rPr>
        <w:t xml:space="preserve">, </w:t>
      </w:r>
      <w:r w:rsidRPr="00C70B66">
        <w:rPr>
          <w:rFonts w:ascii="Times New Roman" w:hAnsi="Times New Roman" w:cs="Times New Roman"/>
          <w:b/>
          <w:bCs/>
          <w:noProof/>
        </w:rPr>
        <w:t>Pachitariu M</w:t>
      </w:r>
      <w:r w:rsidRPr="00C70B66">
        <w:rPr>
          <w:rFonts w:ascii="Times New Roman" w:hAnsi="Times New Roman" w:cs="Times New Roman"/>
          <w:noProof/>
        </w:rPr>
        <w:t xml:space="preserve">, </w:t>
      </w:r>
      <w:r w:rsidRPr="00C70B66">
        <w:rPr>
          <w:rFonts w:ascii="Times New Roman" w:hAnsi="Times New Roman" w:cs="Times New Roman"/>
          <w:b/>
          <w:bCs/>
          <w:noProof/>
        </w:rPr>
        <w:t>Bauza M</w:t>
      </w:r>
      <w:r w:rsidRPr="00C70B66">
        <w:rPr>
          <w:rFonts w:ascii="Times New Roman" w:hAnsi="Times New Roman" w:cs="Times New Roman"/>
          <w:noProof/>
        </w:rPr>
        <w:t xml:space="preserve">, </w:t>
      </w:r>
      <w:r w:rsidRPr="00C70B66">
        <w:rPr>
          <w:rFonts w:ascii="Times New Roman" w:hAnsi="Times New Roman" w:cs="Times New Roman"/>
          <w:b/>
          <w:bCs/>
          <w:noProof/>
        </w:rPr>
        <w:t>Beau M</w:t>
      </w:r>
      <w:r w:rsidRPr="00C70B66">
        <w:rPr>
          <w:rFonts w:ascii="Times New Roman" w:hAnsi="Times New Roman" w:cs="Times New Roman"/>
          <w:noProof/>
        </w:rPr>
        <w:t xml:space="preserve">, </w:t>
      </w:r>
      <w:r w:rsidRPr="00C70B66">
        <w:rPr>
          <w:rFonts w:ascii="Times New Roman" w:hAnsi="Times New Roman" w:cs="Times New Roman"/>
          <w:b/>
          <w:bCs/>
          <w:noProof/>
        </w:rPr>
        <w:t>Bhagat J</w:t>
      </w:r>
      <w:r w:rsidRPr="00C70B66">
        <w:rPr>
          <w:rFonts w:ascii="Times New Roman" w:hAnsi="Times New Roman" w:cs="Times New Roman"/>
          <w:noProof/>
        </w:rPr>
        <w:t xml:space="preserve">, </w:t>
      </w:r>
      <w:r w:rsidRPr="00C70B66">
        <w:rPr>
          <w:rFonts w:ascii="Times New Roman" w:hAnsi="Times New Roman" w:cs="Times New Roman"/>
          <w:b/>
          <w:bCs/>
          <w:noProof/>
        </w:rPr>
        <w:t>Böhm C</w:t>
      </w:r>
      <w:r w:rsidRPr="00C70B66">
        <w:rPr>
          <w:rFonts w:ascii="Times New Roman" w:hAnsi="Times New Roman" w:cs="Times New Roman"/>
          <w:noProof/>
        </w:rPr>
        <w:t xml:space="preserve">, </w:t>
      </w:r>
      <w:r w:rsidRPr="00C70B66">
        <w:rPr>
          <w:rFonts w:ascii="Times New Roman" w:hAnsi="Times New Roman" w:cs="Times New Roman"/>
          <w:b/>
          <w:bCs/>
          <w:noProof/>
        </w:rPr>
        <w:t>Broux M</w:t>
      </w:r>
      <w:r w:rsidRPr="00C70B66">
        <w:rPr>
          <w:rFonts w:ascii="Times New Roman" w:hAnsi="Times New Roman" w:cs="Times New Roman"/>
          <w:noProof/>
        </w:rPr>
        <w:t xml:space="preserve">, </w:t>
      </w:r>
      <w:r w:rsidRPr="00C70B66">
        <w:rPr>
          <w:rFonts w:ascii="Times New Roman" w:hAnsi="Times New Roman" w:cs="Times New Roman"/>
          <w:b/>
          <w:bCs/>
          <w:noProof/>
        </w:rPr>
        <w:t>Chen S</w:t>
      </w:r>
      <w:r w:rsidRPr="00C70B66">
        <w:rPr>
          <w:rFonts w:ascii="Times New Roman" w:hAnsi="Times New Roman" w:cs="Times New Roman"/>
          <w:noProof/>
        </w:rPr>
        <w:t xml:space="preserve">, </w:t>
      </w:r>
      <w:r w:rsidRPr="00C70B66">
        <w:rPr>
          <w:rFonts w:ascii="Times New Roman" w:hAnsi="Times New Roman" w:cs="Times New Roman"/>
          <w:b/>
          <w:bCs/>
          <w:noProof/>
        </w:rPr>
        <w:t>Colonell J</w:t>
      </w:r>
      <w:r w:rsidRPr="00C70B66">
        <w:rPr>
          <w:rFonts w:ascii="Times New Roman" w:hAnsi="Times New Roman" w:cs="Times New Roman"/>
          <w:noProof/>
        </w:rPr>
        <w:t xml:space="preserve">, </w:t>
      </w:r>
      <w:r w:rsidRPr="00C70B66">
        <w:rPr>
          <w:rFonts w:ascii="Times New Roman" w:hAnsi="Times New Roman" w:cs="Times New Roman"/>
          <w:b/>
          <w:bCs/>
          <w:noProof/>
        </w:rPr>
        <w:t>Gardner RJ</w:t>
      </w:r>
      <w:r w:rsidRPr="00C70B66">
        <w:rPr>
          <w:rFonts w:ascii="Times New Roman" w:hAnsi="Times New Roman" w:cs="Times New Roman"/>
          <w:noProof/>
        </w:rPr>
        <w:t xml:space="preserve">, </w:t>
      </w:r>
      <w:r w:rsidRPr="00C70B66">
        <w:rPr>
          <w:rFonts w:ascii="Times New Roman" w:hAnsi="Times New Roman" w:cs="Times New Roman"/>
          <w:b/>
          <w:bCs/>
          <w:noProof/>
        </w:rPr>
        <w:t>Karsh B</w:t>
      </w:r>
      <w:r w:rsidRPr="00C70B66">
        <w:rPr>
          <w:rFonts w:ascii="Times New Roman" w:hAnsi="Times New Roman" w:cs="Times New Roman"/>
          <w:noProof/>
        </w:rPr>
        <w:t xml:space="preserve">, </w:t>
      </w:r>
      <w:r w:rsidRPr="00C70B66">
        <w:rPr>
          <w:rFonts w:ascii="Times New Roman" w:hAnsi="Times New Roman" w:cs="Times New Roman"/>
          <w:b/>
          <w:bCs/>
          <w:noProof/>
        </w:rPr>
        <w:t>Kloosterman F</w:t>
      </w:r>
      <w:r w:rsidRPr="00C70B66">
        <w:rPr>
          <w:rFonts w:ascii="Times New Roman" w:hAnsi="Times New Roman" w:cs="Times New Roman"/>
          <w:noProof/>
        </w:rPr>
        <w:t xml:space="preserve">, </w:t>
      </w:r>
      <w:r w:rsidRPr="00C70B66">
        <w:rPr>
          <w:rFonts w:ascii="Times New Roman" w:hAnsi="Times New Roman" w:cs="Times New Roman"/>
          <w:b/>
          <w:bCs/>
          <w:noProof/>
        </w:rPr>
        <w:t>Kostadinov D</w:t>
      </w:r>
      <w:r w:rsidRPr="00C70B66">
        <w:rPr>
          <w:rFonts w:ascii="Times New Roman" w:hAnsi="Times New Roman" w:cs="Times New Roman"/>
          <w:noProof/>
        </w:rPr>
        <w:t xml:space="preserve">, </w:t>
      </w:r>
      <w:r w:rsidRPr="00C70B66">
        <w:rPr>
          <w:rFonts w:ascii="Times New Roman" w:hAnsi="Times New Roman" w:cs="Times New Roman"/>
          <w:b/>
          <w:bCs/>
          <w:noProof/>
        </w:rPr>
        <w:t>Mora-Lopez C</w:t>
      </w:r>
      <w:r w:rsidRPr="00C70B66">
        <w:rPr>
          <w:rFonts w:ascii="Times New Roman" w:hAnsi="Times New Roman" w:cs="Times New Roman"/>
          <w:noProof/>
        </w:rPr>
        <w:t xml:space="preserve">, </w:t>
      </w:r>
      <w:r w:rsidRPr="00C70B66">
        <w:rPr>
          <w:rFonts w:ascii="Times New Roman" w:hAnsi="Times New Roman" w:cs="Times New Roman"/>
          <w:b/>
          <w:bCs/>
          <w:noProof/>
        </w:rPr>
        <w:t>O’Callaghan J</w:t>
      </w:r>
      <w:r w:rsidRPr="00C70B66">
        <w:rPr>
          <w:rFonts w:ascii="Times New Roman" w:hAnsi="Times New Roman" w:cs="Times New Roman"/>
          <w:noProof/>
        </w:rPr>
        <w:t xml:space="preserve">, </w:t>
      </w:r>
      <w:r w:rsidRPr="00C70B66">
        <w:rPr>
          <w:rFonts w:ascii="Times New Roman" w:hAnsi="Times New Roman" w:cs="Times New Roman"/>
          <w:b/>
          <w:bCs/>
          <w:noProof/>
        </w:rPr>
        <w:t>Park J</w:t>
      </w:r>
      <w:r w:rsidRPr="00C70B66">
        <w:rPr>
          <w:rFonts w:ascii="Times New Roman" w:hAnsi="Times New Roman" w:cs="Times New Roman"/>
          <w:noProof/>
        </w:rPr>
        <w:t xml:space="preserve">, </w:t>
      </w:r>
      <w:r w:rsidRPr="00C70B66">
        <w:rPr>
          <w:rFonts w:ascii="Times New Roman" w:hAnsi="Times New Roman" w:cs="Times New Roman"/>
          <w:b/>
          <w:bCs/>
          <w:noProof/>
        </w:rPr>
        <w:t>Putzeys J</w:t>
      </w:r>
      <w:r w:rsidRPr="00C70B66">
        <w:rPr>
          <w:rFonts w:ascii="Times New Roman" w:hAnsi="Times New Roman" w:cs="Times New Roman"/>
          <w:noProof/>
        </w:rPr>
        <w:t xml:space="preserve">, </w:t>
      </w:r>
      <w:r w:rsidRPr="00C70B66">
        <w:rPr>
          <w:rFonts w:ascii="Times New Roman" w:hAnsi="Times New Roman" w:cs="Times New Roman"/>
          <w:b/>
          <w:bCs/>
          <w:noProof/>
        </w:rPr>
        <w:t>Sauerbrei B</w:t>
      </w:r>
      <w:r w:rsidRPr="00C70B66">
        <w:rPr>
          <w:rFonts w:ascii="Times New Roman" w:hAnsi="Times New Roman" w:cs="Times New Roman"/>
          <w:noProof/>
        </w:rPr>
        <w:t xml:space="preserve">, </w:t>
      </w:r>
      <w:r w:rsidRPr="00C70B66">
        <w:rPr>
          <w:rFonts w:ascii="Times New Roman" w:hAnsi="Times New Roman" w:cs="Times New Roman"/>
          <w:b/>
          <w:bCs/>
          <w:noProof/>
        </w:rPr>
        <w:t>van Daal RJJ</w:t>
      </w:r>
      <w:r w:rsidRPr="00C70B66">
        <w:rPr>
          <w:rFonts w:ascii="Times New Roman" w:hAnsi="Times New Roman" w:cs="Times New Roman"/>
          <w:noProof/>
        </w:rPr>
        <w:t xml:space="preserve">, </w:t>
      </w:r>
      <w:r w:rsidRPr="00C70B66">
        <w:rPr>
          <w:rFonts w:ascii="Times New Roman" w:hAnsi="Times New Roman" w:cs="Times New Roman"/>
          <w:b/>
          <w:bCs/>
          <w:noProof/>
        </w:rPr>
        <w:t>Vollan AZ</w:t>
      </w:r>
      <w:r w:rsidRPr="00C70B66">
        <w:rPr>
          <w:rFonts w:ascii="Times New Roman" w:hAnsi="Times New Roman" w:cs="Times New Roman"/>
          <w:noProof/>
        </w:rPr>
        <w:t xml:space="preserve">, </w:t>
      </w:r>
      <w:r w:rsidRPr="00C70B66">
        <w:rPr>
          <w:rFonts w:ascii="Times New Roman" w:hAnsi="Times New Roman" w:cs="Times New Roman"/>
          <w:b/>
          <w:bCs/>
          <w:noProof/>
        </w:rPr>
        <w:t>Wang S</w:t>
      </w:r>
      <w:r w:rsidRPr="00C70B66">
        <w:rPr>
          <w:rFonts w:ascii="Times New Roman" w:hAnsi="Times New Roman" w:cs="Times New Roman"/>
          <w:noProof/>
        </w:rPr>
        <w:t xml:space="preserve">, </w:t>
      </w:r>
      <w:r w:rsidRPr="00C70B66">
        <w:rPr>
          <w:rFonts w:ascii="Times New Roman" w:hAnsi="Times New Roman" w:cs="Times New Roman"/>
          <w:b/>
          <w:bCs/>
          <w:noProof/>
        </w:rPr>
        <w:t>Welkenhuysen M</w:t>
      </w:r>
      <w:r w:rsidRPr="00C70B66">
        <w:rPr>
          <w:rFonts w:ascii="Times New Roman" w:hAnsi="Times New Roman" w:cs="Times New Roman"/>
          <w:noProof/>
        </w:rPr>
        <w:t xml:space="preserve">, </w:t>
      </w:r>
      <w:r w:rsidRPr="00C70B66">
        <w:rPr>
          <w:rFonts w:ascii="Times New Roman" w:hAnsi="Times New Roman" w:cs="Times New Roman"/>
          <w:b/>
          <w:bCs/>
          <w:noProof/>
        </w:rPr>
        <w:t>Ye Z</w:t>
      </w:r>
      <w:r w:rsidRPr="00C70B66">
        <w:rPr>
          <w:rFonts w:ascii="Times New Roman" w:hAnsi="Times New Roman" w:cs="Times New Roman"/>
          <w:noProof/>
        </w:rPr>
        <w:t xml:space="preserve">, </w:t>
      </w:r>
      <w:r w:rsidRPr="00C70B66">
        <w:rPr>
          <w:rFonts w:ascii="Times New Roman" w:hAnsi="Times New Roman" w:cs="Times New Roman"/>
          <w:b/>
          <w:bCs/>
          <w:noProof/>
        </w:rPr>
        <w:t>Dudman JT</w:t>
      </w:r>
      <w:r w:rsidRPr="00C70B66">
        <w:rPr>
          <w:rFonts w:ascii="Times New Roman" w:hAnsi="Times New Roman" w:cs="Times New Roman"/>
          <w:noProof/>
        </w:rPr>
        <w:t xml:space="preserve">, </w:t>
      </w:r>
      <w:r w:rsidRPr="00C70B66">
        <w:rPr>
          <w:rFonts w:ascii="Times New Roman" w:hAnsi="Times New Roman" w:cs="Times New Roman"/>
          <w:b/>
          <w:bCs/>
          <w:noProof/>
        </w:rPr>
        <w:t>Dutta B</w:t>
      </w:r>
      <w:r w:rsidRPr="00C70B66">
        <w:rPr>
          <w:rFonts w:ascii="Times New Roman" w:hAnsi="Times New Roman" w:cs="Times New Roman"/>
          <w:noProof/>
        </w:rPr>
        <w:t xml:space="preserve">, </w:t>
      </w:r>
      <w:r w:rsidRPr="00C70B66">
        <w:rPr>
          <w:rFonts w:ascii="Times New Roman" w:hAnsi="Times New Roman" w:cs="Times New Roman"/>
          <w:b/>
          <w:bCs/>
          <w:noProof/>
        </w:rPr>
        <w:t>Hantman AW</w:t>
      </w:r>
      <w:r w:rsidRPr="00C70B66">
        <w:rPr>
          <w:rFonts w:ascii="Times New Roman" w:hAnsi="Times New Roman" w:cs="Times New Roman"/>
          <w:noProof/>
        </w:rPr>
        <w:t xml:space="preserve">, </w:t>
      </w:r>
      <w:r w:rsidRPr="00C70B66">
        <w:rPr>
          <w:rFonts w:ascii="Times New Roman" w:hAnsi="Times New Roman" w:cs="Times New Roman"/>
          <w:b/>
          <w:bCs/>
          <w:noProof/>
        </w:rPr>
        <w:t>Harris KD</w:t>
      </w:r>
      <w:r w:rsidRPr="00C70B66">
        <w:rPr>
          <w:rFonts w:ascii="Times New Roman" w:hAnsi="Times New Roman" w:cs="Times New Roman"/>
          <w:noProof/>
        </w:rPr>
        <w:t xml:space="preserve">, </w:t>
      </w:r>
      <w:r w:rsidRPr="00C70B66">
        <w:rPr>
          <w:rFonts w:ascii="Times New Roman" w:hAnsi="Times New Roman" w:cs="Times New Roman"/>
          <w:b/>
          <w:bCs/>
          <w:noProof/>
        </w:rPr>
        <w:t>Lee AK</w:t>
      </w:r>
      <w:r w:rsidRPr="00C70B66">
        <w:rPr>
          <w:rFonts w:ascii="Times New Roman" w:hAnsi="Times New Roman" w:cs="Times New Roman"/>
          <w:noProof/>
        </w:rPr>
        <w:t xml:space="preserve">, </w:t>
      </w:r>
      <w:r w:rsidRPr="00C70B66">
        <w:rPr>
          <w:rFonts w:ascii="Times New Roman" w:hAnsi="Times New Roman" w:cs="Times New Roman"/>
          <w:b/>
          <w:bCs/>
          <w:noProof/>
        </w:rPr>
        <w:t>Moser EI</w:t>
      </w:r>
      <w:r w:rsidRPr="00C70B66">
        <w:rPr>
          <w:rFonts w:ascii="Times New Roman" w:hAnsi="Times New Roman" w:cs="Times New Roman"/>
          <w:noProof/>
        </w:rPr>
        <w:t xml:space="preserve">, </w:t>
      </w:r>
      <w:r w:rsidRPr="00C70B66">
        <w:rPr>
          <w:rFonts w:ascii="Times New Roman" w:hAnsi="Times New Roman" w:cs="Times New Roman"/>
          <w:b/>
          <w:bCs/>
          <w:noProof/>
        </w:rPr>
        <w:t>O’Keefe J</w:t>
      </w:r>
      <w:r w:rsidRPr="00C70B66">
        <w:rPr>
          <w:rFonts w:ascii="Times New Roman" w:hAnsi="Times New Roman" w:cs="Times New Roman"/>
          <w:noProof/>
        </w:rPr>
        <w:t xml:space="preserve">, </w:t>
      </w:r>
      <w:r w:rsidRPr="00C70B66">
        <w:rPr>
          <w:rFonts w:ascii="Times New Roman" w:hAnsi="Times New Roman" w:cs="Times New Roman"/>
          <w:b/>
          <w:bCs/>
          <w:noProof/>
        </w:rPr>
        <w:t>Renart A</w:t>
      </w:r>
      <w:r w:rsidRPr="00C70B66">
        <w:rPr>
          <w:rFonts w:ascii="Times New Roman" w:hAnsi="Times New Roman" w:cs="Times New Roman"/>
          <w:noProof/>
        </w:rPr>
        <w:t xml:space="preserve">, </w:t>
      </w:r>
      <w:r w:rsidRPr="00C70B66">
        <w:rPr>
          <w:rFonts w:ascii="Times New Roman" w:hAnsi="Times New Roman" w:cs="Times New Roman"/>
          <w:b/>
          <w:bCs/>
          <w:noProof/>
        </w:rPr>
        <w:t>Svoboda K</w:t>
      </w:r>
      <w:r w:rsidRPr="00C70B66">
        <w:rPr>
          <w:rFonts w:ascii="Times New Roman" w:hAnsi="Times New Roman" w:cs="Times New Roman"/>
          <w:noProof/>
        </w:rPr>
        <w:t xml:space="preserve">, </w:t>
      </w:r>
      <w:r w:rsidRPr="00C70B66">
        <w:rPr>
          <w:rFonts w:ascii="Times New Roman" w:hAnsi="Times New Roman" w:cs="Times New Roman"/>
          <w:b/>
          <w:bCs/>
          <w:noProof/>
        </w:rPr>
        <w:t>Häusser M</w:t>
      </w:r>
      <w:r w:rsidRPr="00C70B66">
        <w:rPr>
          <w:rFonts w:ascii="Times New Roman" w:hAnsi="Times New Roman" w:cs="Times New Roman"/>
          <w:noProof/>
        </w:rPr>
        <w:t xml:space="preserve">, </w:t>
      </w:r>
      <w:r w:rsidRPr="00C70B66">
        <w:rPr>
          <w:rFonts w:ascii="Times New Roman" w:hAnsi="Times New Roman" w:cs="Times New Roman"/>
          <w:b/>
          <w:bCs/>
          <w:noProof/>
        </w:rPr>
        <w:t>Haesler S</w:t>
      </w:r>
      <w:r w:rsidRPr="00C70B66">
        <w:rPr>
          <w:rFonts w:ascii="Times New Roman" w:hAnsi="Times New Roman" w:cs="Times New Roman"/>
          <w:noProof/>
        </w:rPr>
        <w:t xml:space="preserve">, </w:t>
      </w:r>
      <w:r w:rsidRPr="00C70B66">
        <w:rPr>
          <w:rFonts w:ascii="Times New Roman" w:hAnsi="Times New Roman" w:cs="Times New Roman"/>
          <w:b/>
          <w:bCs/>
          <w:noProof/>
        </w:rPr>
        <w:t>Carandini M</w:t>
      </w:r>
      <w:r w:rsidRPr="00C70B66">
        <w:rPr>
          <w:rFonts w:ascii="Times New Roman" w:hAnsi="Times New Roman" w:cs="Times New Roman"/>
          <w:noProof/>
        </w:rPr>
        <w:t xml:space="preserve">, </w:t>
      </w:r>
      <w:r w:rsidRPr="00C70B66">
        <w:rPr>
          <w:rFonts w:ascii="Times New Roman" w:hAnsi="Times New Roman" w:cs="Times New Roman"/>
          <w:b/>
          <w:bCs/>
          <w:noProof/>
        </w:rPr>
        <w:t>Harris TD</w:t>
      </w:r>
      <w:r w:rsidRPr="00C70B66">
        <w:rPr>
          <w:rFonts w:ascii="Times New Roman" w:hAnsi="Times New Roman" w:cs="Times New Roman"/>
          <w:noProof/>
        </w:rPr>
        <w:t xml:space="preserve">. Neuropixels 2.0: A miniaturized high-density probe for stable, long-term brain recordings. </w:t>
      </w:r>
      <w:r w:rsidRPr="00C70B66">
        <w:rPr>
          <w:rFonts w:ascii="Times New Roman" w:hAnsi="Times New Roman" w:cs="Times New Roman"/>
          <w:i/>
          <w:iCs/>
          <w:noProof/>
        </w:rPr>
        <w:t>Science (80- )</w:t>
      </w:r>
      <w:r w:rsidRPr="00C70B66">
        <w:rPr>
          <w:rFonts w:ascii="Times New Roman" w:hAnsi="Times New Roman" w:cs="Times New Roman"/>
          <w:noProof/>
        </w:rPr>
        <w:t xml:space="preserve"> 372, 2021.</w:t>
      </w:r>
    </w:p>
    <w:p w14:paraId="1E0A36BC"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Stevenson IH</w:t>
      </w:r>
      <w:r w:rsidRPr="00C70B66">
        <w:rPr>
          <w:rFonts w:ascii="Times New Roman" w:hAnsi="Times New Roman" w:cs="Times New Roman"/>
          <w:noProof/>
        </w:rPr>
        <w:t xml:space="preserve">. Flexible models for spike count data with both over- and under- dispersion. </w:t>
      </w:r>
      <w:r w:rsidRPr="00C70B66">
        <w:rPr>
          <w:rFonts w:ascii="Times New Roman" w:hAnsi="Times New Roman" w:cs="Times New Roman"/>
          <w:i/>
          <w:iCs/>
          <w:noProof/>
        </w:rPr>
        <w:t>J Comput Neurosci</w:t>
      </w:r>
      <w:r w:rsidRPr="00C70B66">
        <w:rPr>
          <w:rFonts w:ascii="Times New Roman" w:hAnsi="Times New Roman" w:cs="Times New Roman"/>
          <w:noProof/>
        </w:rPr>
        <w:t xml:space="preserve"> 41: 29–43, 2016.</w:t>
      </w:r>
    </w:p>
    <w:p w14:paraId="08E2898A"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lastRenderedPageBreak/>
        <w:t>Stevenson IH</w:t>
      </w:r>
      <w:r w:rsidRPr="00C70B66">
        <w:rPr>
          <w:rFonts w:ascii="Times New Roman" w:hAnsi="Times New Roman" w:cs="Times New Roman"/>
          <w:noProof/>
        </w:rPr>
        <w:t xml:space="preserve">. Omitted Variable Bias in GLMs of Neural Spiking Activity. </w:t>
      </w:r>
      <w:r w:rsidRPr="00C70B66">
        <w:rPr>
          <w:rFonts w:ascii="Times New Roman" w:hAnsi="Times New Roman" w:cs="Times New Roman"/>
          <w:i/>
          <w:iCs/>
          <w:noProof/>
        </w:rPr>
        <w:t>Neural Comput</w:t>
      </w:r>
      <w:r w:rsidRPr="00C70B66">
        <w:rPr>
          <w:rFonts w:ascii="Times New Roman" w:hAnsi="Times New Roman" w:cs="Times New Roman"/>
          <w:noProof/>
        </w:rPr>
        <w:t xml:space="preserve"> 30: 3227–3258, 2018.</w:t>
      </w:r>
    </w:p>
    <w:p w14:paraId="75C3324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Stevenson IH</w:t>
      </w:r>
      <w:r w:rsidRPr="00C70B66">
        <w:rPr>
          <w:rFonts w:ascii="Times New Roman" w:hAnsi="Times New Roman" w:cs="Times New Roman"/>
          <w:noProof/>
        </w:rPr>
        <w:t xml:space="preserve">, </w:t>
      </w:r>
      <w:r w:rsidRPr="00C70B66">
        <w:rPr>
          <w:rFonts w:ascii="Times New Roman" w:hAnsi="Times New Roman" w:cs="Times New Roman"/>
          <w:b/>
          <w:bCs/>
          <w:noProof/>
        </w:rPr>
        <w:t>Cherian A</w:t>
      </w:r>
      <w:r w:rsidRPr="00C70B66">
        <w:rPr>
          <w:rFonts w:ascii="Times New Roman" w:hAnsi="Times New Roman" w:cs="Times New Roman"/>
          <w:noProof/>
        </w:rPr>
        <w:t xml:space="preserve">, </w:t>
      </w:r>
      <w:r w:rsidRPr="00C70B66">
        <w:rPr>
          <w:rFonts w:ascii="Times New Roman" w:hAnsi="Times New Roman" w:cs="Times New Roman"/>
          <w:b/>
          <w:bCs/>
          <w:noProof/>
        </w:rPr>
        <w:t>London BM</w:t>
      </w:r>
      <w:r w:rsidRPr="00C70B66">
        <w:rPr>
          <w:rFonts w:ascii="Times New Roman" w:hAnsi="Times New Roman" w:cs="Times New Roman"/>
          <w:noProof/>
        </w:rPr>
        <w:t xml:space="preserve">, </w:t>
      </w:r>
      <w:r w:rsidRPr="00C70B66">
        <w:rPr>
          <w:rFonts w:ascii="Times New Roman" w:hAnsi="Times New Roman" w:cs="Times New Roman"/>
          <w:b/>
          <w:bCs/>
          <w:noProof/>
        </w:rPr>
        <w:t>Sachs NA</w:t>
      </w:r>
      <w:r w:rsidRPr="00C70B66">
        <w:rPr>
          <w:rFonts w:ascii="Times New Roman" w:hAnsi="Times New Roman" w:cs="Times New Roman"/>
          <w:noProof/>
        </w:rPr>
        <w:t xml:space="preserve">, </w:t>
      </w:r>
      <w:r w:rsidRPr="00C70B66">
        <w:rPr>
          <w:rFonts w:ascii="Times New Roman" w:hAnsi="Times New Roman" w:cs="Times New Roman"/>
          <w:b/>
          <w:bCs/>
          <w:noProof/>
        </w:rPr>
        <w:t>Lindberg E</w:t>
      </w:r>
      <w:r w:rsidRPr="00C70B66">
        <w:rPr>
          <w:rFonts w:ascii="Times New Roman" w:hAnsi="Times New Roman" w:cs="Times New Roman"/>
          <w:noProof/>
        </w:rPr>
        <w:t xml:space="preserve">, </w:t>
      </w:r>
      <w:r w:rsidRPr="00C70B66">
        <w:rPr>
          <w:rFonts w:ascii="Times New Roman" w:hAnsi="Times New Roman" w:cs="Times New Roman"/>
          <w:b/>
          <w:bCs/>
          <w:noProof/>
        </w:rPr>
        <w:t>Reimer J</w:t>
      </w:r>
      <w:r w:rsidRPr="00C70B66">
        <w:rPr>
          <w:rFonts w:ascii="Times New Roman" w:hAnsi="Times New Roman" w:cs="Times New Roman"/>
          <w:noProof/>
        </w:rPr>
        <w:t xml:space="preserve">, </w:t>
      </w:r>
      <w:r w:rsidRPr="00C70B66">
        <w:rPr>
          <w:rFonts w:ascii="Times New Roman" w:hAnsi="Times New Roman" w:cs="Times New Roman"/>
          <w:b/>
          <w:bCs/>
          <w:noProof/>
        </w:rPr>
        <w:t>Slutzky MW</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w:t>
      </w:r>
      <w:r w:rsidRPr="00C70B66">
        <w:rPr>
          <w:rFonts w:ascii="Times New Roman" w:hAnsi="Times New Roman" w:cs="Times New Roman"/>
          <w:b/>
          <w:bCs/>
          <w:noProof/>
        </w:rPr>
        <w:t>Miller LE</w:t>
      </w:r>
      <w:r w:rsidRPr="00C70B66">
        <w:rPr>
          <w:rFonts w:ascii="Times New Roman" w:hAnsi="Times New Roman" w:cs="Times New Roman"/>
          <w:noProof/>
        </w:rPr>
        <w:t xml:space="preserve">, </w:t>
      </w:r>
      <w:r w:rsidRPr="00C70B66">
        <w:rPr>
          <w:rFonts w:ascii="Times New Roman" w:hAnsi="Times New Roman" w:cs="Times New Roman"/>
          <w:b/>
          <w:bCs/>
          <w:noProof/>
        </w:rPr>
        <w:t>Kording KP</w:t>
      </w:r>
      <w:r w:rsidRPr="00C70B66">
        <w:rPr>
          <w:rFonts w:ascii="Times New Roman" w:hAnsi="Times New Roman" w:cs="Times New Roman"/>
          <w:noProof/>
        </w:rPr>
        <w:t xml:space="preserve">. Statistical assessment of the stability of neural movement representations. </w:t>
      </w:r>
      <w:r w:rsidRPr="00C70B66">
        <w:rPr>
          <w:rFonts w:ascii="Times New Roman" w:hAnsi="Times New Roman" w:cs="Times New Roman"/>
          <w:i/>
          <w:iCs/>
          <w:noProof/>
        </w:rPr>
        <w:t>J Neurophysiol</w:t>
      </w:r>
      <w:r w:rsidRPr="00C70B66">
        <w:rPr>
          <w:rFonts w:ascii="Times New Roman" w:hAnsi="Times New Roman" w:cs="Times New Roman"/>
          <w:noProof/>
        </w:rPr>
        <w:t xml:space="preserve"> 106: 764–774, 2011.</w:t>
      </w:r>
    </w:p>
    <w:p w14:paraId="5C6D6C2B"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Taouali W</w:t>
      </w:r>
      <w:r w:rsidRPr="00C70B66">
        <w:rPr>
          <w:rFonts w:ascii="Times New Roman" w:hAnsi="Times New Roman" w:cs="Times New Roman"/>
          <w:noProof/>
        </w:rPr>
        <w:t xml:space="preserve">, </w:t>
      </w:r>
      <w:r w:rsidRPr="00C70B66">
        <w:rPr>
          <w:rFonts w:ascii="Times New Roman" w:hAnsi="Times New Roman" w:cs="Times New Roman"/>
          <w:b/>
          <w:bCs/>
          <w:noProof/>
        </w:rPr>
        <w:t>Benvenuti G</w:t>
      </w:r>
      <w:r w:rsidRPr="00C70B66">
        <w:rPr>
          <w:rFonts w:ascii="Times New Roman" w:hAnsi="Times New Roman" w:cs="Times New Roman"/>
          <w:noProof/>
        </w:rPr>
        <w:t xml:space="preserve">, </w:t>
      </w:r>
      <w:r w:rsidRPr="00C70B66">
        <w:rPr>
          <w:rFonts w:ascii="Times New Roman" w:hAnsi="Times New Roman" w:cs="Times New Roman"/>
          <w:b/>
          <w:bCs/>
          <w:noProof/>
        </w:rPr>
        <w:t>Wallisch P</w:t>
      </w:r>
      <w:r w:rsidRPr="00C70B66">
        <w:rPr>
          <w:rFonts w:ascii="Times New Roman" w:hAnsi="Times New Roman" w:cs="Times New Roman"/>
          <w:noProof/>
        </w:rPr>
        <w:t xml:space="preserve">, </w:t>
      </w:r>
      <w:r w:rsidRPr="00C70B66">
        <w:rPr>
          <w:rFonts w:ascii="Times New Roman" w:hAnsi="Times New Roman" w:cs="Times New Roman"/>
          <w:b/>
          <w:bCs/>
          <w:noProof/>
        </w:rPr>
        <w:t>Chavane F</w:t>
      </w:r>
      <w:r w:rsidRPr="00C70B66">
        <w:rPr>
          <w:rFonts w:ascii="Times New Roman" w:hAnsi="Times New Roman" w:cs="Times New Roman"/>
          <w:noProof/>
        </w:rPr>
        <w:t xml:space="preserve">, </w:t>
      </w:r>
      <w:r w:rsidRPr="00C70B66">
        <w:rPr>
          <w:rFonts w:ascii="Times New Roman" w:hAnsi="Times New Roman" w:cs="Times New Roman"/>
          <w:b/>
          <w:bCs/>
          <w:noProof/>
        </w:rPr>
        <w:t>Perrinet LU</w:t>
      </w:r>
      <w:r w:rsidRPr="00C70B66">
        <w:rPr>
          <w:rFonts w:ascii="Times New Roman" w:hAnsi="Times New Roman" w:cs="Times New Roman"/>
          <w:noProof/>
        </w:rPr>
        <w:t xml:space="preserve">. Testing the odds of inherent vs. observed overdispersion in neural spike counts. </w:t>
      </w:r>
      <w:r w:rsidRPr="00C70B66">
        <w:rPr>
          <w:rFonts w:ascii="Times New Roman" w:hAnsi="Times New Roman" w:cs="Times New Roman"/>
          <w:i/>
          <w:iCs/>
          <w:noProof/>
        </w:rPr>
        <w:t>J Neurophysiol</w:t>
      </w:r>
      <w:r w:rsidRPr="00C70B66">
        <w:rPr>
          <w:rFonts w:ascii="Times New Roman" w:hAnsi="Times New Roman" w:cs="Times New Roman"/>
          <w:noProof/>
        </w:rPr>
        <w:t xml:space="preserve"> 115: 434–44, 2016.</w:t>
      </w:r>
    </w:p>
    <w:p w14:paraId="6CDB9073"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Tomko GJ</w:t>
      </w:r>
      <w:r w:rsidRPr="00C70B66">
        <w:rPr>
          <w:rFonts w:ascii="Times New Roman" w:hAnsi="Times New Roman" w:cs="Times New Roman"/>
          <w:noProof/>
        </w:rPr>
        <w:t xml:space="preserve">, </w:t>
      </w:r>
      <w:r w:rsidRPr="00C70B66">
        <w:rPr>
          <w:rFonts w:ascii="Times New Roman" w:hAnsi="Times New Roman" w:cs="Times New Roman"/>
          <w:b/>
          <w:bCs/>
          <w:noProof/>
        </w:rPr>
        <w:t>Crapper DR</w:t>
      </w:r>
      <w:r w:rsidRPr="00C70B66">
        <w:rPr>
          <w:rFonts w:ascii="Times New Roman" w:hAnsi="Times New Roman" w:cs="Times New Roman"/>
          <w:noProof/>
        </w:rPr>
        <w:t xml:space="preserve">. Neuronal Variability - Nonstationary Responses to Identical Visual-Stimuli. </w:t>
      </w:r>
      <w:r w:rsidRPr="00C70B66">
        <w:rPr>
          <w:rFonts w:ascii="Times New Roman" w:hAnsi="Times New Roman" w:cs="Times New Roman"/>
          <w:i/>
          <w:iCs/>
          <w:noProof/>
        </w:rPr>
        <w:t>Brain Res</w:t>
      </w:r>
      <w:r w:rsidRPr="00C70B66">
        <w:rPr>
          <w:rFonts w:ascii="Times New Roman" w:hAnsi="Times New Roman" w:cs="Times New Roman"/>
          <w:noProof/>
        </w:rPr>
        <w:t xml:space="preserve"> 79: 405–418, 1974.</w:t>
      </w:r>
    </w:p>
    <w:p w14:paraId="3E417C05"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Wei G</w:t>
      </w:r>
      <w:r w:rsidRPr="00C70B66">
        <w:rPr>
          <w:rFonts w:ascii="Times New Roman" w:hAnsi="Times New Roman" w:cs="Times New Roman"/>
          <w:noProof/>
        </w:rPr>
        <w:t xml:space="preserve">, </w:t>
      </w:r>
      <w:r w:rsidRPr="00C70B66">
        <w:rPr>
          <w:rFonts w:ascii="Times New Roman" w:hAnsi="Times New Roman" w:cs="Times New Roman"/>
          <w:b/>
          <w:bCs/>
          <w:noProof/>
        </w:rPr>
        <w:t>Stevenson IH</w:t>
      </w:r>
      <w:r w:rsidRPr="00C70B66">
        <w:rPr>
          <w:rFonts w:ascii="Times New Roman" w:hAnsi="Times New Roman" w:cs="Times New Roman"/>
          <w:noProof/>
        </w:rPr>
        <w:t xml:space="preserve">. Tracking Fast and Slow Changes in Synaptic Weights From Simultaneously Observed Pre- and Postsynaptic Spiking. </w:t>
      </w:r>
      <w:r w:rsidRPr="00C70B66">
        <w:rPr>
          <w:rFonts w:ascii="Times New Roman" w:hAnsi="Times New Roman" w:cs="Times New Roman"/>
          <w:i/>
          <w:iCs/>
          <w:noProof/>
        </w:rPr>
        <w:t>Neural Comput</w:t>
      </w:r>
      <w:r w:rsidRPr="00C70B66">
        <w:rPr>
          <w:rFonts w:ascii="Times New Roman" w:hAnsi="Times New Roman" w:cs="Times New Roman"/>
          <w:noProof/>
        </w:rPr>
        <w:t xml:space="preserve"> 33: 2682–2709, 2021.</w:t>
      </w:r>
    </w:p>
    <w:p w14:paraId="713FA98D" w14:textId="77777777" w:rsidR="00C70B66" w:rsidRPr="00C70B66" w:rsidRDefault="00C70B66" w:rsidP="00C70B66">
      <w:pPr>
        <w:widowControl w:val="0"/>
        <w:autoSpaceDE w:val="0"/>
        <w:autoSpaceDN w:val="0"/>
        <w:adjustRightInd w:val="0"/>
        <w:spacing w:line="240" w:lineRule="auto"/>
        <w:rPr>
          <w:rFonts w:ascii="Times New Roman" w:hAnsi="Times New Roman" w:cs="Times New Roman"/>
          <w:noProof/>
        </w:rPr>
      </w:pPr>
      <w:r w:rsidRPr="00C70B66">
        <w:rPr>
          <w:rFonts w:ascii="Times New Roman" w:hAnsi="Times New Roman" w:cs="Times New Roman"/>
          <w:b/>
          <w:bCs/>
          <w:noProof/>
        </w:rPr>
        <w:t>Wu W</w:t>
      </w:r>
      <w:r w:rsidRPr="00C70B66">
        <w:rPr>
          <w:rFonts w:ascii="Times New Roman" w:hAnsi="Times New Roman" w:cs="Times New Roman"/>
          <w:noProof/>
        </w:rPr>
        <w:t xml:space="preserve">, </w:t>
      </w:r>
      <w:r w:rsidRPr="00C70B66">
        <w:rPr>
          <w:rFonts w:ascii="Times New Roman" w:hAnsi="Times New Roman" w:cs="Times New Roman"/>
          <w:b/>
          <w:bCs/>
          <w:noProof/>
        </w:rPr>
        <w:t>Hatsopoulos NG</w:t>
      </w:r>
      <w:r w:rsidRPr="00C70B66">
        <w:rPr>
          <w:rFonts w:ascii="Times New Roman" w:hAnsi="Times New Roman" w:cs="Times New Roman"/>
          <w:noProof/>
        </w:rPr>
        <w:t xml:space="preserve">. Real-time decoding of nonstationary neural activity in motor cortex. </w:t>
      </w:r>
      <w:r w:rsidRPr="00C70B66">
        <w:rPr>
          <w:rFonts w:ascii="Times New Roman" w:hAnsi="Times New Roman" w:cs="Times New Roman"/>
          <w:i/>
          <w:iCs/>
          <w:noProof/>
        </w:rPr>
        <w:t>Neural Syst Rehabil Eng IEEE Trans</w:t>
      </w:r>
      <w:r w:rsidRPr="00C70B66">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ins w:id="334" w:author="Ian Stevenson" w:date="2022-04-25T12:35:00Z">
                <w:rPr>
                  <w:rFonts w:ascii="Cambria Math" w:hAnsi="Cambria Math"/>
                  <w:i/>
                </w:rPr>
              </w:ins>
            </m:ctrlPr>
          </m:dPr>
          <m:e>
            <m:sSub>
              <m:sSubPr>
                <m:ctrlPr>
                  <w:ins w:id="33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ins w:id="33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337" w:author="Ian Stevenson" w:date="2022-04-25T12:35:00Z">
                <w:rPr>
                  <w:rFonts w:ascii="Cambria Math" w:hAnsi="Cambria Math"/>
                  <w:i/>
                </w:rPr>
              </w:ins>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ins w:id="338" w:author="Ian Stevenson" w:date="2022-04-25T12:35:00Z">
                <w:rPr>
                  <w:rFonts w:ascii="Cambria Math" w:hAnsi="Cambria Math"/>
                  <w:i/>
                </w:rPr>
              </w:ins>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22957E71"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ins w:id="339" w:author="Ian Stevenson" w:date="2022-04-25T12:35:00Z">
                <w:rPr>
                  <w:rFonts w:ascii="Cambria Math" w:hAnsi="Cambria Math"/>
                  <w:i/>
                </w:rPr>
              </w:ins>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ins w:id="340" w:author="Ian Stevenson" w:date="2022-04-25T12:35:00Z">
                <w:rPr>
                  <w:rFonts w:ascii="Cambria Math" w:hAnsi="Cambria Math"/>
                  <w:i/>
                </w:rPr>
              </w:ins>
            </m:ctrlPr>
          </m:dPr>
          <m:e>
            <m:m>
              <m:mPr>
                <m:mcs>
                  <m:mc>
                    <m:mcPr>
                      <m:count m:val="2"/>
                      <m:mcJc m:val="center"/>
                    </m:mcPr>
                  </m:mc>
                </m:mcs>
                <m:ctrlPr>
                  <w:ins w:id="341" w:author="Ian Stevenson" w:date="2022-04-25T12:35:00Z">
                    <w:rPr>
                      <w:rFonts w:ascii="Cambria Math" w:hAnsi="Cambria Math"/>
                      <w:i/>
                    </w:rPr>
                  </w:ins>
                </m:ctrlPr>
              </m:mPr>
              <m:mr>
                <m:e>
                  <m:sSubSup>
                    <m:sSubSupPr>
                      <m:ctrlPr>
                        <w:ins w:id="342" w:author="Ian Stevenson" w:date="2022-04-25T12:35:00Z">
                          <w:rPr>
                            <w:rFonts w:ascii="Cambria Math" w:hAnsi="Cambria Math"/>
                            <w:i/>
                          </w:rPr>
                        </w:ins>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ins w:id="343" w:author="Ian Stevenson" w:date="2022-04-25T12:35:00Z">
                          <w:rPr>
                            <w:rFonts w:ascii="Cambria Math" w:hAnsi="Cambria Math"/>
                            <w:i/>
                          </w:rPr>
                        </w:ins>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ins w:id="344" w:author="Ian Stevenson" w:date="2022-04-25T12:35:00Z">
                <w:rPr>
                  <w:rFonts w:ascii="Cambria Math" w:hAnsi="Cambria Math"/>
                  <w:i/>
                </w:rPr>
              </w:ins>
            </m:ctrlPr>
          </m:sSupPr>
          <m:e>
            <m:d>
              <m:dPr>
                <m:ctrlPr>
                  <w:ins w:id="345" w:author="Ian Stevenson" w:date="2022-04-25T12:35:00Z">
                    <w:rPr>
                      <w:rFonts w:ascii="Cambria Math" w:hAnsi="Cambria Math"/>
                      <w:i/>
                    </w:rPr>
                  </w:ins>
                </m:ctrlPr>
              </m:dPr>
              <m:e>
                <m:sSub>
                  <m:sSubPr>
                    <m:ctrlPr>
                      <w:ins w:id="346"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ins w:id="347"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ins w:id="348" w:author="Ian Stevenson" w:date="2022-04-25T12:35:00Z">
                <w:rPr>
                  <w:rFonts w:ascii="Cambria Math" w:hAnsi="Cambria Math"/>
                  <w:i/>
                </w:rPr>
              </w:ins>
            </m:ctrlPr>
          </m:funcPr>
          <m:fName>
            <m:r>
              <m:rPr>
                <m:sty m:val="p"/>
              </m:rPr>
              <w:rPr>
                <w:rFonts w:ascii="Cambria Math" w:hAnsi="Cambria Math"/>
              </w:rPr>
              <m:t>exp</m:t>
            </m:r>
          </m:fName>
          <m:e>
            <m:d>
              <m:dPr>
                <m:ctrlPr>
                  <w:ins w:id="349" w:author="Ian Stevenson" w:date="2022-04-25T12:35:00Z">
                    <w:rPr>
                      <w:rFonts w:ascii="Cambria Math" w:hAnsi="Cambria Math"/>
                      <w:i/>
                    </w:rPr>
                  </w:ins>
                </m:ctrlPr>
              </m:dPr>
              <m:e>
                <m:sSub>
                  <m:sSubPr>
                    <m:ctrlPr>
                      <w:ins w:id="350" w:author="Ian Stevenson" w:date="2022-04-25T12:35:00Z">
                        <w:rPr>
                          <w:rFonts w:ascii="Cambria Math" w:hAnsi="Cambria Math"/>
                          <w:i/>
                        </w:rPr>
                      </w:ins>
                    </m:ctrlPr>
                  </m:sSubPr>
                  <m:e>
                    <m:r>
                      <m:rPr>
                        <m:sty m:val="bi"/>
                      </m:rPr>
                      <w:rPr>
                        <w:rFonts w:ascii="Cambria Math" w:hAnsi="Cambria Math"/>
                      </w:rPr>
                      <m:t>Z</m:t>
                    </m:r>
                  </m:e>
                  <m:sub>
                    <m:r>
                      <w:rPr>
                        <w:rFonts w:ascii="Cambria Math" w:hAnsi="Cambria Math"/>
                      </w:rPr>
                      <m:t>it</m:t>
                    </m:r>
                  </m:sub>
                </m:sSub>
                <m:sSub>
                  <m:sSubPr>
                    <m:ctrlPr>
                      <w:ins w:id="351"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ins w:id="352" w:author="Ian Stevenson" w:date="2022-04-25T12:35:00Z">
                <w:rPr>
                  <w:rFonts w:ascii="Cambria Math" w:hAnsi="Cambria Math"/>
                  <w:i/>
                </w:rPr>
              </w:ins>
            </m:ctrlPr>
          </m:sSubPr>
          <m:e>
            <m:r>
              <w:rPr>
                <w:rFonts w:ascii="Cambria Math" w:hAnsi="Cambria Math"/>
              </w:rPr>
              <m:t>l</m:t>
            </m:r>
          </m:e>
          <m:sub>
            <m:r>
              <w:rPr>
                <w:rFonts w:ascii="Cambria Math" w:hAnsi="Cambria Math"/>
              </w:rPr>
              <m:t>2</m:t>
            </m:r>
          </m:sub>
        </m:sSub>
        <m:d>
          <m:dPr>
            <m:ctrlPr>
              <w:ins w:id="353" w:author="Ian Stevenson" w:date="2022-04-25T12:35:00Z">
                <w:rPr>
                  <w:rFonts w:ascii="Cambria Math" w:hAnsi="Cambria Math"/>
                  <w:i/>
                </w:rPr>
              </w:ins>
            </m:ctrlPr>
          </m:dPr>
          <m:e>
            <m:sSub>
              <m:sSubPr>
                <m:ctrlPr>
                  <w:ins w:id="354" w:author="Ian Stevenson" w:date="2022-04-25T12:35:00Z">
                    <w:rPr>
                      <w:rFonts w:ascii="Cambria Math" w:hAnsi="Cambria Math"/>
                      <w:i/>
                    </w:rPr>
                  </w:ins>
                </m:ctrlPr>
              </m:sSubPr>
              <m:e>
                <m:r>
                  <m:rPr>
                    <m:sty m:val="bi"/>
                  </m:rPr>
                  <w:rPr>
                    <w:rFonts w:ascii="Cambria Math" w:hAnsi="Cambria Math"/>
                  </w:rPr>
                  <m:t>Z</m:t>
                </m:r>
              </m:e>
              <m:sub>
                <m:r>
                  <w:rPr>
                    <w:rFonts w:ascii="Cambria Math" w:hAnsi="Cambria Math"/>
                  </w:rPr>
                  <m:t>it</m:t>
                </m:r>
              </m:sub>
            </m:sSub>
            <m:sSub>
              <m:sSubPr>
                <m:ctrlPr>
                  <w:ins w:id="355" w:author="Ian Stevenson" w:date="2022-04-25T12:35:00Z">
                    <w:rPr>
                      <w:rFonts w:ascii="Cambria Math" w:hAnsi="Cambria Math"/>
                      <w:i/>
                    </w:rPr>
                  </w:ins>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ins w:id="356" w:author="Ian Stevenson" w:date="2022-04-25T12:35:00Z">
                    <w:rPr>
                      <w:rFonts w:ascii="Cambria Math" w:hAnsi="Cambria Math"/>
                      <w:i/>
                    </w:rPr>
                  </w:ins>
                </m:ctrlPr>
              </m:sSubPr>
              <m:e>
                <m:r>
                  <m:rPr>
                    <m:sty m:val="bi"/>
                  </m:rPr>
                  <w:rPr>
                    <w:rFonts w:ascii="Cambria Math" w:hAnsi="Cambria Math"/>
                  </w:rPr>
                  <m:t>Z</m:t>
                </m:r>
              </m:e>
              <m:sub>
                <m:r>
                  <w:rPr>
                    <w:rFonts w:ascii="Cambria Math" w:hAnsi="Cambria Math"/>
                  </w:rPr>
                  <m:t>it</m:t>
                </m:r>
              </m:sub>
            </m:sSub>
            <m:sSub>
              <m:sSubPr>
                <m:ctrlPr>
                  <w:ins w:id="357" w:author="Ian Stevenson" w:date="2022-04-25T12:35:00Z">
                    <w:rPr>
                      <w:rFonts w:ascii="Cambria Math" w:hAnsi="Cambria Math"/>
                      <w:i/>
                    </w:rPr>
                  </w:ins>
                </m:ctrlPr>
              </m:sSubPr>
              <m:e>
                <m:r>
                  <m:rPr>
                    <m:sty m:val="b"/>
                  </m:rPr>
                  <w:rPr>
                    <w:rFonts w:ascii="Cambria Math" w:hAnsi="Cambria Math"/>
                  </w:rPr>
                  <m:t>Σ</m:t>
                </m:r>
              </m:e>
              <m:sub>
                <m:r>
                  <w:rPr>
                    <w:rFonts w:ascii="Cambria Math" w:hAnsi="Cambria Math"/>
                  </w:rPr>
                  <m:t>t</m:t>
                </m:r>
              </m:sub>
            </m:sSub>
            <m:sSubSup>
              <m:sSubSupPr>
                <m:ctrlPr>
                  <w:ins w:id="358" w:author="Ian Stevenson" w:date="2022-04-25T12:35:00Z">
                    <w:rPr>
                      <w:rFonts w:ascii="Cambria Math" w:hAnsi="Cambria Math"/>
                      <w:i/>
                    </w:rPr>
                  </w:ins>
                </m:ctrlPr>
              </m:sSubSupPr>
              <m:e>
                <m:r>
                  <m:rPr>
                    <m:sty m:val="bi"/>
                  </m:rPr>
                  <w:rPr>
                    <w:rFonts w:ascii="Cambria Math" w:hAnsi="Cambria Math"/>
                  </w:rPr>
                  <m:t>Z</m:t>
                </m:r>
                <m:ctrlPr>
                  <w:ins w:id="359" w:author="Ian Stevenson" w:date="2022-04-25T12:35:00Z">
                    <w:rPr>
                      <w:rFonts w:ascii="Cambria Math" w:hAnsi="Cambria Math"/>
                      <w:b/>
                      <w:bCs/>
                      <w:i/>
                    </w:rPr>
                  </w:ins>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ins w:id="360" w:author="Ian Stevenson" w:date="2022-04-25T12:35:00Z">
                <w:rPr>
                  <w:rFonts w:ascii="Cambria Math" w:hAnsi="Cambria Math"/>
                  <w:b/>
                  <w:i/>
                </w:rPr>
              </w:ins>
            </m:ctrlPr>
          </m:sSubPr>
          <m:e>
            <m:r>
              <m:rPr>
                <m:sty m:val="bi"/>
              </m:rPr>
              <w:rPr>
                <w:rFonts w:ascii="Cambria Math" w:hAnsi="Cambria Math"/>
              </w:rPr>
              <m:t>V</m:t>
            </m:r>
          </m:e>
          <m:sub>
            <m:r>
              <w:rPr>
                <w:rFonts w:ascii="Cambria Math" w:hAnsi="Cambria Math"/>
              </w:rPr>
              <m:t>it</m:t>
            </m:r>
          </m:sub>
        </m:sSub>
      </m:oMath>
      <w:r w:rsidR="00785B80">
        <w:rPr>
          <w:bCs/>
        </w:rPr>
        <w:t xml:space="preserve"> where, f</w:t>
      </w:r>
      <w:commentRangeStart w:id="361"/>
      <w:r w:rsidR="00785B80">
        <w:rPr>
          <w:bCs/>
        </w:rPr>
        <w:t xml:space="preserve">or </w:t>
      </w:r>
      <m:oMath>
        <m:r>
          <w:rPr>
            <w:rFonts w:ascii="Cambria Math" w:hAnsi="Cambria Math"/>
          </w:rPr>
          <m:t>a=Zμ</m:t>
        </m:r>
      </m:oMath>
      <w:r w:rsidR="00785B80">
        <w:rPr>
          <w:bCs/>
        </w:rPr>
        <w:t xml:space="preserve"> and </w:t>
      </w:r>
      <m:oMath>
        <m:r>
          <w:rPr>
            <w:rFonts w:ascii="Cambria Math" w:hAnsi="Cambria Math"/>
          </w:rPr>
          <m:t>S=Z</m:t>
        </m:r>
        <m:r>
          <m:rPr>
            <m:sty m:val="p"/>
          </m:rPr>
          <w:rPr>
            <w:rFonts w:ascii="Cambria Math" w:hAnsi="Cambria Math"/>
          </w:rPr>
          <m:t>ΣZ'</m:t>
        </m:r>
      </m:oMath>
      <w:r w:rsidR="00785B80">
        <w:rPr>
          <w:bCs/>
        </w:rPr>
        <w:t>,</w:t>
      </w:r>
      <w:r w:rsidR="00942B5B">
        <w:rPr>
          <w:bCs/>
        </w:rPr>
        <w:t xml:space="preserve"> </w:t>
      </w:r>
      <m:oMath>
        <m:sSub>
          <m:sSubPr>
            <m:ctrlPr>
              <w:ins w:id="362" w:author="Ian Stevenson" w:date="2022-04-25T12:35:00Z">
                <w:rPr>
                  <w:rFonts w:ascii="Cambria Math" w:hAnsi="Cambria Math"/>
                  <w:bCs/>
                  <w:i/>
                  <w:color w:val="FF0000"/>
                </w:rPr>
              </w:ins>
            </m:ctrlPr>
          </m:sSubPr>
          <m:e>
            <m:d>
              <m:dPr>
                <m:begChr m:val="["/>
                <m:endChr m:val="]"/>
                <m:ctrlPr>
                  <w:ins w:id="363" w:author="Ian Stevenson" w:date="2022-04-25T12:35:00Z">
                    <w:rPr>
                      <w:rFonts w:ascii="Cambria Math" w:hAnsi="Cambria Math"/>
                      <w:bCs/>
                      <w:i/>
                      <w:color w:val="FF0000"/>
                    </w:rPr>
                  </w:ins>
                </m:ctrlPr>
              </m:dPr>
              <m:e>
                <m:r>
                  <w:rPr>
                    <w:rFonts w:ascii="Cambria Math" w:hAnsi="Cambria Math"/>
                    <w:color w:val="FF0000"/>
                  </w:rPr>
                  <m:t>V</m:t>
                </m:r>
              </m:e>
            </m:d>
          </m:e>
          <m:sub>
            <m:r>
              <w:rPr>
                <w:rFonts w:ascii="Cambria Math" w:hAnsi="Cambria Math"/>
                <w:color w:val="FF0000"/>
              </w:rPr>
              <m:t>mn</m:t>
            </m:r>
          </m:sub>
        </m:sSub>
        <m:r>
          <w:rPr>
            <w:rFonts w:ascii="Cambria Math" w:hAnsi="Cambria Math"/>
            <w:color w:val="FF0000"/>
          </w:rPr>
          <m:t>=</m:t>
        </m:r>
        <m:sSup>
          <m:sSupPr>
            <m:ctrlPr>
              <w:ins w:id="364" w:author="Ian Stevenson" w:date="2022-04-25T12:35:00Z">
                <w:rPr>
                  <w:rFonts w:ascii="Cambria Math" w:hAnsi="Cambria Math"/>
                  <w:bCs/>
                  <w:i/>
                  <w:color w:val="FF0000"/>
                </w:rPr>
              </w:ins>
            </m:ctrlPr>
          </m:sSupPr>
          <m:e>
            <m:r>
              <w:rPr>
                <w:rFonts w:ascii="Cambria Math" w:hAnsi="Cambria Math"/>
                <w:color w:val="FF0000"/>
              </w:rPr>
              <m:t>e</m:t>
            </m:r>
          </m:e>
          <m:sup>
            <m:sSubSup>
              <m:sSubSupPr>
                <m:ctrlPr>
                  <w:ins w:id="365" w:author="Ian Stevenson" w:date="2022-04-25T12:35:00Z">
                    <w:rPr>
                      <w:rFonts w:ascii="Cambria Math" w:hAnsi="Cambria Math"/>
                      <w:bCs/>
                      <w:i/>
                      <w:color w:val="FF0000"/>
                    </w:rPr>
                  </w:ins>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ins w:id="366" w:author="Ian Stevenson" w:date="2022-04-25T12:35:00Z">
                    <w:rPr>
                      <w:rFonts w:ascii="Cambria Math" w:hAnsi="Cambria Math"/>
                      <w:i/>
                      <w:color w:val="FF0000"/>
                    </w:rPr>
                  </w:ins>
                </m:ctrlPr>
              </m:sup>
            </m:sSubSup>
            <m:r>
              <w:rPr>
                <w:rFonts w:ascii="Cambria Math" w:hAnsi="Cambria Math"/>
                <w:color w:val="FF0000"/>
              </w:rPr>
              <m:t>+</m:t>
            </m:r>
            <m:sSubSup>
              <m:sSubSupPr>
                <m:ctrlPr>
                  <w:ins w:id="367" w:author="Ian Stevenson" w:date="2022-04-25T12:35:00Z">
                    <w:rPr>
                      <w:rFonts w:ascii="Cambria Math" w:hAnsi="Cambria Math"/>
                      <w:bCs/>
                      <w:i/>
                      <w:color w:val="FF0000"/>
                    </w:rPr>
                  </w:ins>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ins w:id="368" w:author="Ian Stevenson" w:date="2022-04-25T12:35:00Z">
                    <w:rPr>
                      <w:rFonts w:ascii="Cambria Math" w:hAnsi="Cambria Math"/>
                      <w:i/>
                      <w:color w:val="FF0000"/>
                    </w:rPr>
                  </w:ins>
                </m:ctrlPr>
              </m:sup>
            </m:sSubSup>
            <m:r>
              <w:rPr>
                <w:rFonts w:ascii="Cambria Math" w:hAnsi="Cambria Math"/>
                <w:color w:val="FF0000"/>
              </w:rPr>
              <m:t>+</m:t>
            </m:r>
            <m:f>
              <m:fPr>
                <m:ctrlPr>
                  <w:ins w:id="369" w:author="Ian Stevenson" w:date="2022-04-25T12:35:00Z">
                    <w:rPr>
                      <w:rFonts w:ascii="Cambria Math" w:hAnsi="Cambria Math"/>
                      <w:bCs/>
                      <w:i/>
                      <w:color w:val="FF0000"/>
                    </w:rPr>
                  </w:ins>
                </m:ctrlPr>
              </m:fPr>
              <m:num>
                <m:r>
                  <w:rPr>
                    <w:rFonts w:ascii="Cambria Math" w:hAnsi="Cambria Math"/>
                    <w:color w:val="FF0000"/>
                  </w:rPr>
                  <m:t>1</m:t>
                </m:r>
              </m:num>
              <m:den>
                <m:r>
                  <w:rPr>
                    <w:rFonts w:ascii="Cambria Math" w:hAnsi="Cambria Math"/>
                    <w:color w:val="FF0000"/>
                  </w:rPr>
                  <m:t>2</m:t>
                </m:r>
              </m:den>
            </m:f>
            <m:d>
              <m:dPr>
                <m:ctrlPr>
                  <w:ins w:id="370" w:author="Ian Stevenson" w:date="2022-04-25T12:35:00Z">
                    <w:rPr>
                      <w:rFonts w:ascii="Cambria Math" w:hAnsi="Cambria Math"/>
                      <w:bCs/>
                      <w:i/>
                      <w:color w:val="FF0000"/>
                    </w:rPr>
                  </w:ins>
                </m:ctrlPr>
              </m:dPr>
              <m:e>
                <m:sSubSup>
                  <m:sSubSupPr>
                    <m:ctrlPr>
                      <w:ins w:id="371" w:author="Ian Stevenson" w:date="2022-04-25T12:35:00Z">
                        <w:rPr>
                          <w:rFonts w:ascii="Cambria Math" w:hAnsi="Cambria Math"/>
                          <w:i/>
                          <w:color w:val="FF0000"/>
                        </w:rPr>
                      </w:ins>
                    </m:ctrlPr>
                  </m:sSubSupPr>
                  <m:e>
                    <m:r>
                      <m:rPr>
                        <m:sty m:val="bi"/>
                      </m:rPr>
                      <w:rPr>
                        <w:rFonts w:ascii="Cambria Math" w:hAnsi="Cambria Math"/>
                        <w:color w:val="FF0000"/>
                      </w:rPr>
                      <m:t>S</m:t>
                    </m:r>
                    <m:ctrlPr>
                      <w:ins w:id="372" w:author="Ian Stevenson" w:date="2022-04-25T12:35:00Z">
                        <w:rPr>
                          <w:rFonts w:ascii="Cambria Math" w:hAnsi="Cambria Math"/>
                          <w:b/>
                          <w:bCs/>
                          <w:i/>
                          <w:color w:val="FF0000"/>
                        </w:rPr>
                      </w:ins>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ins w:id="373" w:author="Ian Stevenson" w:date="2022-04-25T12:35:00Z">
                        <w:rPr>
                          <w:rFonts w:ascii="Cambria Math" w:hAnsi="Cambria Math"/>
                          <w:i/>
                          <w:color w:val="FF0000"/>
                        </w:rPr>
                      </w:ins>
                    </m:ctrlPr>
                  </m:sSubSupPr>
                  <m:e>
                    <m:r>
                      <m:rPr>
                        <m:sty m:val="bi"/>
                      </m:rPr>
                      <w:rPr>
                        <w:rFonts w:ascii="Cambria Math" w:hAnsi="Cambria Math"/>
                        <w:color w:val="FF0000"/>
                      </w:rPr>
                      <m:t>S</m:t>
                    </m:r>
                    <m:ctrlPr>
                      <w:ins w:id="374" w:author="Ian Stevenson" w:date="2022-04-25T12:35:00Z">
                        <w:rPr>
                          <w:rFonts w:ascii="Cambria Math" w:hAnsi="Cambria Math"/>
                          <w:b/>
                          <w:bCs/>
                          <w:i/>
                          <w:color w:val="FF0000"/>
                        </w:rPr>
                      </w:ins>
                    </m:ctrlPr>
                  </m:e>
                  <m:sub>
                    <m:r>
                      <w:rPr>
                        <w:rFonts w:ascii="Cambria Math" w:hAnsi="Cambria Math"/>
                        <w:color w:val="FF0000"/>
                      </w:rPr>
                      <m:t>nn</m:t>
                    </m:r>
                  </m:sub>
                  <m:sup>
                    <m:r>
                      <w:rPr>
                        <w:rFonts w:ascii="Cambria Math" w:hAnsi="Cambria Math"/>
                        <w:color w:val="FF0000"/>
                      </w:rPr>
                      <m:t>it</m:t>
                    </m:r>
                  </m:sup>
                </m:sSubSup>
              </m:e>
            </m:d>
          </m:sup>
        </m:sSup>
        <m:d>
          <m:dPr>
            <m:ctrlPr>
              <w:ins w:id="375" w:author="Ian Stevenson" w:date="2022-04-25T12:35:00Z">
                <w:rPr>
                  <w:rFonts w:ascii="Cambria Math" w:hAnsi="Cambria Math"/>
                  <w:bCs/>
                  <w:i/>
                  <w:color w:val="FF0000"/>
                </w:rPr>
              </w:ins>
            </m:ctrlPr>
          </m:dPr>
          <m:e>
            <m:sSup>
              <m:sSupPr>
                <m:ctrlPr>
                  <w:ins w:id="376" w:author="Ian Stevenson" w:date="2022-04-25T12:35:00Z">
                    <w:rPr>
                      <w:rFonts w:ascii="Cambria Math" w:hAnsi="Cambria Math"/>
                      <w:bCs/>
                      <w:i/>
                      <w:color w:val="FF0000"/>
                    </w:rPr>
                  </w:ins>
                </m:ctrlPr>
              </m:sSupPr>
              <m:e>
                <m:r>
                  <w:rPr>
                    <w:rFonts w:ascii="Cambria Math" w:hAnsi="Cambria Math"/>
                    <w:color w:val="FF0000"/>
                  </w:rPr>
                  <m:t>e</m:t>
                </m:r>
              </m:e>
              <m:sup>
                <m:sSubSup>
                  <m:sSubSupPr>
                    <m:ctrlPr>
                      <w:ins w:id="377" w:author="Ian Stevenson" w:date="2022-04-25T12:35:00Z">
                        <w:rPr>
                          <w:rFonts w:ascii="Cambria Math" w:hAnsi="Cambria Math"/>
                          <w:b/>
                          <w:bCs/>
                          <w:i/>
                          <w:color w:val="FF0000"/>
                        </w:rPr>
                      </w:ins>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ins w:id="378" w:author="Ian Stevenson" w:date="2022-04-25T12:35:00Z">
                        <w:rPr>
                          <w:rFonts w:ascii="Cambria Math" w:hAnsi="Cambria Math"/>
                          <w:i/>
                          <w:color w:val="FF0000"/>
                        </w:rPr>
                      </w:ins>
                    </m:ctrlPr>
                  </m:sup>
                </m:sSubSup>
              </m:sup>
            </m:sSup>
            <m:r>
              <w:rPr>
                <w:rFonts w:ascii="Cambria Math" w:hAnsi="Cambria Math"/>
                <w:color w:val="FF0000"/>
              </w:rPr>
              <m:t>-1</m:t>
            </m:r>
          </m:e>
        </m:d>
      </m:oMath>
      <w:r w:rsidR="00FF27D1" w:rsidRPr="0076109C">
        <w:rPr>
          <w:bCs/>
          <w:color w:val="FF0000"/>
        </w:rPr>
        <w:t>.</w:t>
      </w:r>
      <w:commentRangeEnd w:id="361"/>
      <w:r w:rsidR="00C71914">
        <w:rPr>
          <w:rStyle w:val="CommentReference"/>
        </w:rPr>
        <w:commentReference w:id="361"/>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ins w:id="379"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r>
          <w:rPr>
            <w:rFonts w:ascii="Cambria Math" w:hAnsi="Cambria Math"/>
          </w:rPr>
          <m:t>=E</m:t>
        </m:r>
        <m:d>
          <m:dPr>
            <m:ctrlPr>
              <w:ins w:id="380" w:author="Ian Stevenson" w:date="2022-04-25T12:35:00Z">
                <w:rPr>
                  <w:rFonts w:ascii="Cambria Math" w:hAnsi="Cambria Math"/>
                  <w:i/>
                </w:rPr>
              </w:ins>
            </m:ctrlPr>
          </m:dPr>
          <m:e>
            <m:sSub>
              <m:sSubPr>
                <m:ctrlPr>
                  <w:ins w:id="381"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1F1891" w:rsidP="00A85603">
      <w:pPr>
        <w:spacing w:line="240" w:lineRule="auto"/>
      </w:pPr>
      <m:oMathPara>
        <m:oMath>
          <m:acc>
            <m:accPr>
              <m:ctrlPr>
                <w:ins w:id="382" w:author="Ian Stevenson" w:date="2022-04-25T12:35:00Z">
                  <w:rPr>
                    <w:rFonts w:ascii="Cambria Math" w:hAnsi="Cambria Math"/>
                    <w:i/>
                  </w:rPr>
                </w:ins>
              </m:ctrlPr>
            </m:accPr>
            <m:e>
              <m:r>
                <w:rPr>
                  <w:rFonts w:ascii="Cambria Math" w:hAnsi="Cambria Math"/>
                </w:rPr>
                <m:t>Var</m:t>
              </m:r>
            </m:e>
          </m:acc>
          <m:d>
            <m:dPr>
              <m:ctrlPr>
                <w:ins w:id="383" w:author="Ian Stevenson" w:date="2022-04-25T12:35:00Z">
                  <w:rPr>
                    <w:rFonts w:ascii="Cambria Math" w:hAnsi="Cambria Math"/>
                    <w:i/>
                  </w:rPr>
                </w:ins>
              </m:ctrlPr>
            </m:dPr>
            <m:e>
              <m:sSub>
                <m:sSubPr>
                  <m:ctrlPr>
                    <w:ins w:id="384"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e>
          </m:d>
          <m:r>
            <w:rPr>
              <w:rFonts w:ascii="Cambria Math" w:hAnsi="Cambria Math"/>
            </w:rPr>
            <m:t>=</m:t>
          </m:r>
          <m:d>
            <m:dPr>
              <m:ctrlPr>
                <w:ins w:id="385" w:author="Ian Stevenson" w:date="2022-04-25T12:35:00Z">
                  <w:rPr>
                    <w:rFonts w:ascii="Cambria Math" w:hAnsi="Cambria Math"/>
                    <w:i/>
                  </w:rPr>
                </w:ins>
              </m:ctrlPr>
            </m:dPr>
            <m:e>
              <m:m>
                <m:mPr>
                  <m:mcs>
                    <m:mc>
                      <m:mcPr>
                        <m:count m:val="2"/>
                        <m:mcJc m:val="center"/>
                      </m:mcPr>
                    </m:mc>
                  </m:mcs>
                  <m:ctrlPr>
                    <w:ins w:id="386" w:author="Ian Stevenson" w:date="2022-04-25T12:35:00Z">
                      <w:rPr>
                        <w:rFonts w:ascii="Cambria Math" w:hAnsi="Cambria Math"/>
                        <w:i/>
                      </w:rPr>
                    </w:ins>
                  </m:ctrlPr>
                </m:mPr>
                <m:mr>
                  <m:e>
                    <m:f>
                      <m:fPr>
                        <m:ctrlPr>
                          <w:ins w:id="387" w:author="Ian Stevenson" w:date="2022-04-25T12:35:00Z">
                            <w:rPr>
                              <w:rFonts w:ascii="Cambria Math" w:hAnsi="Cambria Math"/>
                              <w:i/>
                            </w:rPr>
                          </w:ins>
                        </m:ctrlPr>
                      </m:fPr>
                      <m:num>
                        <m:r>
                          <w:rPr>
                            <w:rFonts w:ascii="Cambria Math" w:hAnsi="Cambria Math"/>
                          </w:rPr>
                          <m:t>∂</m:t>
                        </m:r>
                        <m:sSub>
                          <m:sSubPr>
                            <m:ctrlPr>
                              <w:ins w:id="388"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389"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den>
                    </m:f>
                  </m:e>
                  <m:e>
                    <m:f>
                      <m:fPr>
                        <m:ctrlPr>
                          <w:ins w:id="390" w:author="Ian Stevenson" w:date="2022-04-25T12:35:00Z">
                            <w:rPr>
                              <w:rFonts w:ascii="Cambria Math" w:hAnsi="Cambria Math"/>
                              <w:i/>
                            </w:rPr>
                          </w:ins>
                        </m:ctrlPr>
                      </m:fPr>
                      <m:num>
                        <m:r>
                          <w:rPr>
                            <w:rFonts w:ascii="Cambria Math" w:hAnsi="Cambria Math"/>
                          </w:rPr>
                          <m:t>∂</m:t>
                        </m:r>
                        <m:sSub>
                          <m:sSubPr>
                            <m:ctrlPr>
                              <w:ins w:id="391"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392"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e>
                </m:mr>
              </m:m>
            </m:e>
          </m:d>
          <m:sSub>
            <m:sSubPr>
              <m:ctrlPr>
                <w:ins w:id="393" w:author="Ian Stevenson" w:date="2022-04-25T12:35:00Z">
                  <w:rPr>
                    <w:rFonts w:ascii="Cambria Math" w:hAnsi="Cambria Math"/>
                    <w:bCs/>
                    <w:i/>
                  </w:rPr>
                </w:ins>
              </m:ctrlPr>
            </m:sSubPr>
            <m:e>
              <m:r>
                <m:rPr>
                  <m:sty m:val="bi"/>
                </m:rPr>
                <w:rPr>
                  <w:rFonts w:ascii="Cambria Math" w:hAnsi="Cambria Math"/>
                </w:rPr>
                <m:t>V</m:t>
              </m:r>
              <m:ctrlPr>
                <w:ins w:id="394" w:author="Ian Stevenson" w:date="2022-04-25T12:35:00Z">
                  <w:rPr>
                    <w:rFonts w:ascii="Cambria Math" w:hAnsi="Cambria Math"/>
                    <w:b/>
                    <w:i/>
                  </w:rPr>
                </w:ins>
              </m:ctrlPr>
            </m:e>
            <m:sub>
              <m:r>
                <w:rPr>
                  <w:rFonts w:ascii="Cambria Math" w:hAnsi="Cambria Math"/>
                </w:rPr>
                <m:t>it</m:t>
              </m:r>
            </m:sub>
          </m:sSub>
          <m:d>
            <m:dPr>
              <m:ctrlPr>
                <w:ins w:id="395" w:author="Ian Stevenson" w:date="2022-04-25T12:35:00Z">
                  <w:rPr>
                    <w:rFonts w:ascii="Cambria Math" w:hAnsi="Cambria Math"/>
                    <w:i/>
                  </w:rPr>
                </w:ins>
              </m:ctrlPr>
            </m:dPr>
            <m:e>
              <m:m>
                <m:mPr>
                  <m:mcs>
                    <m:mc>
                      <m:mcPr>
                        <m:count m:val="1"/>
                        <m:mcJc m:val="center"/>
                      </m:mcPr>
                    </m:mc>
                  </m:mcs>
                  <m:ctrlPr>
                    <w:ins w:id="396" w:author="Ian Stevenson" w:date="2022-04-25T12:35:00Z">
                      <w:rPr>
                        <w:rFonts w:ascii="Cambria Math" w:hAnsi="Cambria Math"/>
                        <w:i/>
                      </w:rPr>
                    </w:ins>
                  </m:ctrlPr>
                </m:mPr>
                <m:mr>
                  <m:e>
                    <m:f>
                      <m:fPr>
                        <m:ctrlPr>
                          <w:ins w:id="397" w:author="Ian Stevenson" w:date="2022-04-25T12:35:00Z">
                            <w:rPr>
                              <w:rFonts w:ascii="Cambria Math" w:hAnsi="Cambria Math"/>
                              <w:i/>
                            </w:rPr>
                          </w:ins>
                        </m:ctrlPr>
                      </m:fPr>
                      <m:num>
                        <m:r>
                          <w:rPr>
                            <w:rFonts w:ascii="Cambria Math" w:hAnsi="Cambria Math"/>
                          </w:rPr>
                          <m:t>∂</m:t>
                        </m:r>
                        <m:sSub>
                          <m:sSubPr>
                            <m:ctrlPr>
                              <w:ins w:id="398"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399"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den>
                    </m:f>
                  </m:e>
                </m:mr>
                <m:mr>
                  <m:e>
                    <m:f>
                      <m:fPr>
                        <m:ctrlPr>
                          <w:ins w:id="400" w:author="Ian Stevenson" w:date="2022-04-25T12:35:00Z">
                            <w:rPr>
                              <w:rFonts w:ascii="Cambria Math" w:hAnsi="Cambria Math"/>
                              <w:i/>
                            </w:rPr>
                          </w:ins>
                        </m:ctrlPr>
                      </m:fPr>
                      <m:num>
                        <m:r>
                          <w:rPr>
                            <w:rFonts w:ascii="Cambria Math" w:hAnsi="Cambria Math"/>
                          </w:rPr>
                          <m:t>∂</m:t>
                        </m:r>
                        <m:sSub>
                          <m:sSubPr>
                            <m:ctrlPr>
                              <w:ins w:id="401"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402"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ins w:id="403" w:author="Ian Stevenson" w:date="2022-04-25T12:35:00Z">
                  <w:rPr>
                    <w:rFonts w:ascii="Cambria Math" w:hAnsi="Cambria Math"/>
                    <w:i/>
                  </w:rPr>
                </w:ins>
              </m:ctrlPr>
            </m:fPr>
            <m:num>
              <m:r>
                <w:rPr>
                  <w:rFonts w:ascii="Cambria Math" w:hAnsi="Cambria Math"/>
                </w:rPr>
                <m:t>∂</m:t>
              </m:r>
              <m:sSub>
                <m:sSubPr>
                  <m:ctrlPr>
                    <w:ins w:id="404"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405"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den>
          </m:f>
          <m:r>
            <w:rPr>
              <w:rFonts w:ascii="Cambria Math" w:hAnsi="Cambria Math"/>
            </w:rPr>
            <m:t>=</m:t>
          </m:r>
          <m:f>
            <m:fPr>
              <m:ctrlPr>
                <w:ins w:id="406" w:author="Ian Stevenson" w:date="2022-04-25T12:35:00Z">
                  <w:rPr>
                    <w:rFonts w:ascii="Cambria Math" w:hAnsi="Cambria Math"/>
                    <w:i/>
                  </w:rPr>
                </w:ins>
              </m:ctrlPr>
            </m:fPr>
            <m:num>
              <m:sSup>
                <m:sSupPr>
                  <m:ctrlPr>
                    <w:ins w:id="407"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func>
                <m:funcPr>
                  <m:ctrlPr>
                    <w:ins w:id="408" w:author="Ian Stevenson" w:date="2022-04-25T12:35:00Z">
                      <w:rPr>
                        <w:rFonts w:ascii="Cambria Math" w:hAnsi="Cambria Math"/>
                        <w:i/>
                        <w:iCs/>
                      </w:rPr>
                    </w:ins>
                  </m:ctrlPr>
                </m:funcPr>
                <m:fName>
                  <m:r>
                    <m:rPr>
                      <m:sty m:val="p"/>
                    </m:rPr>
                    <w:rPr>
                      <w:rFonts w:ascii="Cambria Math" w:hAnsi="Cambria Math"/>
                    </w:rPr>
                    <m:t>log</m:t>
                  </m:r>
                </m:fName>
                <m:e>
                  <m:sSub>
                    <m:sSubPr>
                      <m:ctrlPr>
                        <w:ins w:id="409" w:author="Ian Stevenson" w:date="2022-04-25T12:35:00Z">
                          <w:rPr>
                            <w:rFonts w:ascii="Cambria Math" w:hAnsi="Cambria Math"/>
                            <w:i/>
                            <w:iCs/>
                          </w:rPr>
                        </w:ins>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ins w:id="410" w:author="Ian Stevenson" w:date="2022-04-25T12:35:00Z">
                      <w:rPr>
                        <w:rFonts w:ascii="Cambria Math" w:hAnsi="Cambria Math"/>
                        <w:i/>
                      </w:rPr>
                    </w:ins>
                  </m:ctrlPr>
                </m:funcPr>
                <m:fName>
                  <m:r>
                    <m:rPr>
                      <m:sty m:val="p"/>
                    </m:rPr>
                    <w:rPr>
                      <w:rFonts w:ascii="Cambria Math" w:hAnsi="Cambria Math"/>
                    </w:rPr>
                    <m:t>log</m:t>
                  </m:r>
                </m:fName>
                <m:e>
                  <m:sSub>
                    <m:sSubPr>
                      <m:ctrlPr>
                        <w:ins w:id="411"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e>
              </m:func>
              <m:r>
                <w:rPr>
                  <w:rFonts w:ascii="Cambria Math" w:hAnsi="Cambria Math"/>
                </w:rPr>
                <m:t>∂</m:t>
              </m:r>
              <m:sSub>
                <m:sSubPr>
                  <m:ctrlPr>
                    <w:ins w:id="412"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den>
          </m:f>
          <m:r>
            <w:rPr>
              <w:rFonts w:ascii="Cambria Math" w:hAnsi="Cambria Math"/>
            </w:rPr>
            <m:t>=</m:t>
          </m:r>
          <m:f>
            <m:fPr>
              <m:ctrlPr>
                <w:ins w:id="413" w:author="Ian Stevenson" w:date="2022-04-25T12:35:00Z">
                  <w:rPr>
                    <w:rFonts w:ascii="Cambria Math" w:hAnsi="Cambria Math"/>
                    <w:i/>
                  </w:rPr>
                </w:ins>
              </m:ctrlPr>
            </m:fPr>
            <m:num>
              <m:r>
                <w:rPr>
                  <w:rFonts w:ascii="Cambria Math" w:hAnsi="Cambria Math"/>
                </w:rPr>
                <m:t>Var</m:t>
              </m:r>
              <m:d>
                <m:dPr>
                  <m:ctrlPr>
                    <w:ins w:id="414" w:author="Ian Stevenson" w:date="2022-04-25T12:35:00Z">
                      <w:rPr>
                        <w:rFonts w:ascii="Cambria Math" w:hAnsi="Cambria Math"/>
                        <w:i/>
                      </w:rPr>
                    </w:ins>
                  </m:ctrlPr>
                </m:dPr>
                <m:e>
                  <m:sSub>
                    <m:sSubPr>
                      <m:ctrlPr>
                        <w:ins w:id="415"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e>
              </m:d>
            </m:num>
            <m:den>
              <m:sSub>
                <m:sSubPr>
                  <m:ctrlPr>
                    <w:ins w:id="416" w:author="Ian Stevenson" w:date="2022-04-25T12:35:00Z">
                      <w:rPr>
                        <w:rFonts w:ascii="Cambria Math" w:hAnsi="Cambria Math"/>
                      </w:rPr>
                    </w:ins>
                  </m:ctrlPr>
                </m:sSubPr>
                <m:e>
                  <m:r>
                    <w:rPr>
                      <w:rFonts w:ascii="Cambria Math" w:hAnsi="Cambria Math"/>
                    </w:rPr>
                    <m:t>λ</m:t>
                  </m:r>
                  <m:ctrlPr>
                    <w:ins w:id="417" w:author="Ian Stevenson" w:date="2022-04-25T12:35:00Z">
                      <w:rPr>
                        <w:rFonts w:ascii="Cambria Math" w:hAnsi="Cambria Math"/>
                        <w:i/>
                      </w:rPr>
                    </w:ins>
                  </m:ctrlPr>
                </m:e>
                <m:sub>
                  <m:r>
                    <w:rPr>
                      <w:rFonts w:ascii="Cambria Math" w:hAnsi="Cambria Math"/>
                    </w:rPr>
                    <m:t>it</m:t>
                  </m:r>
                </m:sub>
              </m:sSub>
            </m:den>
          </m:f>
          <m:r>
            <m:rPr>
              <m:sty m:val="p"/>
            </m:rPr>
            <w:rPr>
              <w:rFonts w:ascii="Cambria Math" w:hAnsi="Cambria Math"/>
            </w:rPr>
            <w:br/>
          </m:r>
        </m:oMath>
        <m:oMath>
          <m:f>
            <m:fPr>
              <m:ctrlPr>
                <w:ins w:id="418" w:author="Ian Stevenson" w:date="2022-04-25T12:35:00Z">
                  <w:rPr>
                    <w:rFonts w:ascii="Cambria Math" w:hAnsi="Cambria Math"/>
                    <w:i/>
                  </w:rPr>
                </w:ins>
              </m:ctrlPr>
            </m:fPr>
            <m:num>
              <m:r>
                <w:rPr>
                  <w:rFonts w:ascii="Cambria Math" w:hAnsi="Cambria Math"/>
                </w:rPr>
                <m:t>∂</m:t>
              </m:r>
              <m:sSub>
                <m:sSubPr>
                  <m:ctrlPr>
                    <w:ins w:id="419"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420"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r>
            <w:rPr>
              <w:rFonts w:ascii="Cambria Math" w:hAnsi="Cambria Math"/>
            </w:rPr>
            <m:t>=</m:t>
          </m:r>
          <m:f>
            <m:fPr>
              <m:ctrlPr>
                <w:ins w:id="421" w:author="Ian Stevenson" w:date="2022-04-25T12:35:00Z">
                  <w:rPr>
                    <w:rFonts w:ascii="Cambria Math" w:hAnsi="Cambria Math"/>
                    <w:i/>
                  </w:rPr>
                </w:ins>
              </m:ctrlPr>
            </m:fPr>
            <m:num>
              <m:sSup>
                <m:sSupPr>
                  <m:ctrlPr>
                    <w:ins w:id="422"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func>
                <m:funcPr>
                  <m:ctrlPr>
                    <w:ins w:id="423" w:author="Ian Stevenson" w:date="2022-04-25T12:35:00Z">
                      <w:rPr>
                        <w:rFonts w:ascii="Cambria Math" w:hAnsi="Cambria Math"/>
                        <w:i/>
                        <w:iCs/>
                      </w:rPr>
                    </w:ins>
                  </m:ctrlPr>
                </m:funcPr>
                <m:fName>
                  <m:r>
                    <m:rPr>
                      <m:sty m:val="p"/>
                    </m:rPr>
                    <w:rPr>
                      <w:rFonts w:ascii="Cambria Math" w:hAnsi="Cambria Math"/>
                    </w:rPr>
                    <m:t>log</m:t>
                  </m:r>
                </m:fName>
                <m:e>
                  <m:sSub>
                    <m:sSubPr>
                      <m:ctrlPr>
                        <w:ins w:id="424" w:author="Ian Stevenson" w:date="2022-04-25T12:35:00Z">
                          <w:rPr>
                            <w:rFonts w:ascii="Cambria Math" w:hAnsi="Cambria Math"/>
                            <w:i/>
                            <w:iCs/>
                          </w:rPr>
                        </w:ins>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ins w:id="425" w:author="Ian Stevenson" w:date="2022-04-25T12:35:00Z">
                      <w:rPr>
                        <w:rFonts w:ascii="Cambria Math" w:hAnsi="Cambria Math"/>
                        <w:i/>
                      </w:rPr>
                    </w:ins>
                  </m:ctrlPr>
                </m:funcPr>
                <m:fName>
                  <m:r>
                    <m:rPr>
                      <m:sty m:val="p"/>
                    </m:rPr>
                    <w:rPr>
                      <w:rFonts w:ascii="Cambria Math" w:hAnsi="Cambria Math"/>
                    </w:rPr>
                    <m:t>log</m:t>
                  </m:r>
                </m:fName>
                <m:e>
                  <m:sSub>
                    <m:sSubPr>
                      <m:ctrlPr>
                        <w:ins w:id="426"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e>
              </m:func>
              <m:r>
                <w:rPr>
                  <w:rFonts w:ascii="Cambria Math" w:hAnsi="Cambria Math"/>
                </w:rPr>
                <m:t>∂</m:t>
              </m:r>
              <m:sSub>
                <m:sSubPr>
                  <m:ctrlPr>
                    <w:ins w:id="427"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r>
            <w:rPr>
              <w:rFonts w:ascii="Cambria Math" w:hAnsi="Cambria Math"/>
            </w:rPr>
            <m:t>=-Cov(</m:t>
          </m:r>
          <m:sSub>
            <m:sSubPr>
              <m:ctrlPr>
                <w:ins w:id="428"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func>
            <m:funcPr>
              <m:ctrlPr>
                <w:ins w:id="429" w:author="Ian Stevenson" w:date="2022-04-25T12:35:00Z">
                  <w:rPr>
                    <w:rFonts w:ascii="Cambria Math" w:hAnsi="Cambria Math"/>
                    <w:i/>
                  </w:rPr>
                </w:ins>
              </m:ctrlPr>
            </m:funcPr>
            <m:fName>
              <m:r>
                <m:rPr>
                  <m:sty m:val="p"/>
                </m:rPr>
                <w:rPr>
                  <w:rFonts w:ascii="Cambria Math" w:hAnsi="Cambria Math"/>
                </w:rPr>
                <m:t>log</m:t>
              </m:r>
            </m:fName>
            <m:e>
              <m:sSub>
                <m:sSubPr>
                  <m:ctrlPr>
                    <w:ins w:id="430"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ins w:id="431" w:author="Ian Stevenson" w:date="2022-04-25T12:35:00Z">
                <w:rPr>
                  <w:rFonts w:ascii="Cambria Math" w:hAnsi="Cambria Math"/>
                  <w:i/>
                </w:rPr>
              </w:ins>
            </m:ctrlPr>
          </m:dPr>
          <m:e>
            <m:r>
              <w:rPr>
                <w:rFonts w:ascii="Cambria Math" w:hAnsi="Cambria Math"/>
              </w:rPr>
              <m:t>Y</m:t>
            </m:r>
          </m:e>
        </m:d>
        <m:r>
          <w:rPr>
            <w:rFonts w:ascii="Cambria Math" w:hAnsi="Cambria Math"/>
          </w:rPr>
          <m:t>≈</m:t>
        </m:r>
        <m:sSup>
          <m:sSupPr>
            <m:ctrlPr>
              <w:ins w:id="432" w:author="Ian Stevenson" w:date="2022-04-25T12:35:00Z">
                <w:rPr>
                  <w:rFonts w:ascii="Cambria Math" w:hAnsi="Cambria Math"/>
                  <w:i/>
                </w:rPr>
              </w:ins>
            </m:ctrlPr>
          </m:sSupPr>
          <m:e>
            <m:r>
              <w:rPr>
                <w:rFonts w:ascii="Cambria Math" w:hAnsi="Cambria Math"/>
              </w:rPr>
              <m:t>λ</m:t>
            </m:r>
          </m:e>
          <m:sup>
            <m:r>
              <w:rPr>
                <w:rFonts w:ascii="Cambria Math" w:hAnsi="Cambria Math"/>
              </w:rPr>
              <m:t>1/ν</m:t>
            </m:r>
          </m:sup>
        </m:sSup>
        <m:r>
          <w:rPr>
            <w:rFonts w:ascii="Cambria Math" w:hAnsi="Cambria Math"/>
          </w:rPr>
          <m:t>-</m:t>
        </m:r>
        <m:f>
          <m:fPr>
            <m:ctrlPr>
              <w:ins w:id="433" w:author="Ian Stevenson" w:date="2022-04-25T12:35:00Z">
                <w:rPr>
                  <w:rFonts w:ascii="Cambria Math" w:hAnsi="Cambria Math"/>
                  <w:i/>
                </w:rPr>
              </w:ins>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ins w:id="434" w:author="Ian Stevenson" w:date="2022-04-25T12:35:00Z">
                <w:rPr>
                  <w:rFonts w:ascii="Cambria Math" w:hAnsi="Cambria Math"/>
                  <w:i/>
                </w:rPr>
              </w:ins>
            </m:ctrlPr>
          </m:sSupPr>
          <m:e>
            <m:r>
              <w:rPr>
                <w:rFonts w:ascii="Cambria Math" w:hAnsi="Cambria Math"/>
              </w:rPr>
              <m:t>10</m:t>
            </m:r>
          </m:e>
          <m:sup>
            <m:r>
              <w:rPr>
                <w:rFonts w:ascii="Cambria Math" w:hAnsi="Cambria Math"/>
              </w:rPr>
              <m:t>ν</m:t>
            </m:r>
          </m:sup>
        </m:sSup>
      </m:oMath>
      <w:r>
        <w:t xml:space="preserve">. Then </w:t>
      </w:r>
      <m:oMath>
        <m:f>
          <m:fPr>
            <m:ctrlPr>
              <w:ins w:id="435" w:author="Ian Stevenson" w:date="2022-04-25T12:35:00Z">
                <w:rPr>
                  <w:rFonts w:ascii="Cambria Math" w:hAnsi="Cambria Math"/>
                  <w:i/>
                </w:rPr>
              </w:ins>
            </m:ctrlPr>
          </m:fPr>
          <m:num>
            <m:r>
              <w:rPr>
                <w:rFonts w:ascii="Cambria Math" w:hAnsi="Cambria Math"/>
              </w:rPr>
              <m:t>∂</m:t>
            </m:r>
            <m:sSub>
              <m:sSubPr>
                <m:ctrlPr>
                  <w:ins w:id="436"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437"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den>
        </m:f>
        <m:r>
          <w:rPr>
            <w:rFonts w:ascii="Cambria Math" w:hAnsi="Cambria Math"/>
          </w:rPr>
          <m:t>≈</m:t>
        </m:r>
        <m:f>
          <m:fPr>
            <m:ctrlPr>
              <w:ins w:id="438" w:author="Ian Stevenson" w:date="2022-04-25T12:35:00Z">
                <w:rPr>
                  <w:rFonts w:ascii="Cambria Math" w:hAnsi="Cambria Math"/>
                  <w:i/>
                </w:rPr>
              </w:ins>
            </m:ctrlPr>
          </m:fPr>
          <m:num>
            <m:r>
              <w:rPr>
                <w:rFonts w:ascii="Cambria Math" w:hAnsi="Cambria Math"/>
              </w:rPr>
              <m:t>1</m:t>
            </m:r>
          </m:num>
          <m:den>
            <m:sSub>
              <m:sSubPr>
                <m:ctrlPr>
                  <w:ins w:id="439"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sSubSup>
          <m:sSubSupPr>
            <m:ctrlPr>
              <w:ins w:id="440" w:author="Ian Stevenson" w:date="2022-04-25T12:35:00Z">
                <w:rPr>
                  <w:rFonts w:ascii="Cambria Math" w:hAnsi="Cambria Math"/>
                  <w:i/>
                </w:rPr>
              </w:ins>
            </m:ctrlPr>
          </m:sSubSupPr>
          <m:e>
            <m:r>
              <w:rPr>
                <w:rFonts w:ascii="Cambria Math" w:hAnsi="Cambria Math"/>
              </w:rPr>
              <m:t>λ</m:t>
            </m:r>
          </m:e>
          <m:sub>
            <m:r>
              <w:rPr>
                <w:rFonts w:ascii="Cambria Math" w:hAnsi="Cambria Math"/>
              </w:rPr>
              <m:t>it</m:t>
            </m:r>
          </m:sub>
          <m:sup>
            <m:r>
              <w:rPr>
                <w:rFonts w:ascii="Cambria Math" w:hAnsi="Cambria Math"/>
              </w:rPr>
              <m:t>1/</m:t>
            </m:r>
            <m:sSub>
              <m:sSubPr>
                <m:ctrlPr>
                  <w:ins w:id="441"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ins w:id="442" w:author="Ian Stevenson" w:date="2022-04-25T12:35:00Z">
                <w:rPr>
                  <w:rFonts w:ascii="Cambria Math" w:hAnsi="Cambria Math"/>
                  <w:i/>
                </w:rPr>
              </w:ins>
            </m:ctrlPr>
          </m:fPr>
          <m:num>
            <m:r>
              <w:rPr>
                <w:rFonts w:ascii="Cambria Math" w:hAnsi="Cambria Math"/>
              </w:rPr>
              <m:t>∂</m:t>
            </m:r>
            <m:sSub>
              <m:sSubPr>
                <m:ctrlPr>
                  <w:ins w:id="443" w:author="Ian Stevenson" w:date="2022-04-25T12:35:00Z">
                    <w:rPr>
                      <w:rFonts w:ascii="Cambria Math" w:hAnsi="Cambria Math"/>
                      <w:i/>
                    </w:rPr>
                  </w:ins>
                </m:ctrlPr>
              </m:sSubPr>
              <m:e>
                <m:r>
                  <w:rPr>
                    <w:rFonts w:ascii="Cambria Math" w:hAnsi="Cambria Math"/>
                  </w:rPr>
                  <m:t>δ</m:t>
                </m:r>
              </m:e>
              <m:sub>
                <m:r>
                  <w:rPr>
                    <w:rFonts w:ascii="Cambria Math" w:hAnsi="Cambria Math"/>
                  </w:rPr>
                  <m:t>it</m:t>
                </m:r>
              </m:sub>
            </m:sSub>
          </m:num>
          <m:den>
            <m:r>
              <w:rPr>
                <w:rFonts w:ascii="Cambria Math" w:hAnsi="Cambria Math"/>
              </w:rPr>
              <m:t>∂</m:t>
            </m:r>
            <m:sSub>
              <m:sSubPr>
                <m:ctrlPr>
                  <w:ins w:id="444"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en>
        </m:f>
        <m:r>
          <w:rPr>
            <w:rFonts w:ascii="Cambria Math" w:hAnsi="Cambria Math"/>
          </w:rPr>
          <m:t>≈-</m:t>
        </m:r>
        <m:f>
          <m:fPr>
            <m:ctrlPr>
              <w:ins w:id="445" w:author="Ian Stevenson" w:date="2022-04-25T12:35:00Z">
                <w:rPr>
                  <w:rFonts w:ascii="Cambria Math" w:hAnsi="Cambria Math"/>
                  <w:i/>
                </w:rPr>
              </w:ins>
            </m:ctrlPr>
          </m:fPr>
          <m:num>
            <m:sSubSup>
              <m:sSubSupPr>
                <m:ctrlPr>
                  <w:ins w:id="446" w:author="Ian Stevenson" w:date="2022-04-25T12:35:00Z">
                    <w:rPr>
                      <w:rFonts w:ascii="Cambria Math" w:hAnsi="Cambria Math"/>
                      <w:i/>
                    </w:rPr>
                  </w:ins>
                </m:ctrlPr>
              </m:sSubSupPr>
              <m:e>
                <m:r>
                  <w:rPr>
                    <w:rFonts w:ascii="Cambria Math" w:hAnsi="Cambria Math"/>
                  </w:rPr>
                  <m:t>λ</m:t>
                </m:r>
              </m:e>
              <m:sub>
                <m:r>
                  <w:rPr>
                    <w:rFonts w:ascii="Cambria Math" w:hAnsi="Cambria Math"/>
                  </w:rPr>
                  <m:t>it</m:t>
                </m:r>
              </m:sub>
              <m:sup>
                <m:r>
                  <w:rPr>
                    <w:rFonts w:ascii="Cambria Math" w:hAnsi="Cambria Math"/>
                  </w:rPr>
                  <m:t>1/</m:t>
                </m:r>
                <m:sSub>
                  <m:sSubPr>
                    <m:ctrlPr>
                      <w:ins w:id="447"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sup>
            </m:sSubSup>
            <m:func>
              <m:funcPr>
                <m:ctrlPr>
                  <w:ins w:id="448" w:author="Ian Stevenson" w:date="2022-04-25T12:35:00Z">
                    <w:rPr>
                      <w:rFonts w:ascii="Cambria Math" w:hAnsi="Cambria Math"/>
                      <w:i/>
                    </w:rPr>
                  </w:ins>
                </m:ctrlPr>
              </m:funcPr>
              <m:fName>
                <m:r>
                  <m:rPr>
                    <m:sty m:val="p"/>
                  </m:rPr>
                  <w:rPr>
                    <w:rFonts w:ascii="Cambria Math" w:hAnsi="Cambria Math"/>
                  </w:rPr>
                  <m:t>log</m:t>
                </m:r>
              </m:fName>
              <m:e>
                <m:sSub>
                  <m:sSubPr>
                    <m:ctrlPr>
                      <w:ins w:id="449" w:author="Ian Stevenson" w:date="2022-04-25T12:35:00Z">
                        <w:rPr>
                          <w:rFonts w:ascii="Cambria Math" w:hAnsi="Cambria Math"/>
                          <w:i/>
                        </w:rPr>
                      </w:ins>
                    </m:ctrlPr>
                  </m:sSubPr>
                  <m:e>
                    <m:r>
                      <w:rPr>
                        <w:rFonts w:ascii="Cambria Math" w:hAnsi="Cambria Math"/>
                      </w:rPr>
                      <m:t>λ</m:t>
                    </m:r>
                  </m:e>
                  <m:sub>
                    <m:r>
                      <w:rPr>
                        <w:rFonts w:ascii="Cambria Math" w:hAnsi="Cambria Math"/>
                      </w:rPr>
                      <m:t>it</m:t>
                    </m:r>
                  </m:sub>
                </m:sSub>
              </m:e>
            </m:func>
          </m:num>
          <m:den>
            <m:sSubSup>
              <m:sSubSupPr>
                <m:ctrlPr>
                  <w:ins w:id="450" w:author="Ian Stevenson" w:date="2022-04-25T12:35:00Z">
                    <w:rPr>
                      <w:rFonts w:ascii="Cambria Math" w:hAnsi="Cambria Math"/>
                      <w:i/>
                    </w:rPr>
                  </w:ins>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ins w:id="451" w:author="Ian Stevenson" w:date="2022-04-25T12:35:00Z">
                <w:rPr>
                  <w:rFonts w:ascii="Cambria Math" w:hAnsi="Cambria Math"/>
                  <w:i/>
                </w:rPr>
              </w:ins>
            </m:ctrlPr>
          </m:fPr>
          <m:num>
            <m:r>
              <w:rPr>
                <w:rFonts w:ascii="Cambria Math" w:hAnsi="Cambria Math"/>
              </w:rPr>
              <m:t>1</m:t>
            </m:r>
          </m:num>
          <m:den>
            <m:r>
              <w:rPr>
                <w:rFonts w:ascii="Cambria Math" w:hAnsi="Cambria Math"/>
              </w:rPr>
              <m:t>2</m:t>
            </m:r>
            <m:sSubSup>
              <m:sSubSupPr>
                <m:ctrlPr>
                  <w:ins w:id="452" w:author="Ian Stevenson" w:date="2022-04-25T12:35:00Z">
                    <w:rPr>
                      <w:rFonts w:ascii="Cambria Math" w:hAnsi="Cambria Math"/>
                      <w:i/>
                    </w:rPr>
                  </w:ins>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ins w:id="45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ins w:id="454" w:author="Ian Stevenson" w:date="2022-04-25T12:35:00Z">
                  <w:rPr>
                    <w:rFonts w:ascii="Cambria Math" w:hAnsi="Cambria Math"/>
                    <w:i/>
                  </w:rPr>
                </w:ins>
              </m:ctrlPr>
            </m:dPr>
            <m:e>
              <m:r>
                <w:rPr>
                  <w:rFonts w:ascii="Cambria Math" w:hAnsi="Cambria Math"/>
                </w:rPr>
                <m:t>λ,ν</m:t>
              </m:r>
            </m:e>
          </m:d>
          <m:r>
            <w:rPr>
              <w:rFonts w:ascii="Cambria Math" w:hAnsi="Cambria Math"/>
            </w:rPr>
            <m:t>=</m:t>
          </m:r>
          <m:nary>
            <m:naryPr>
              <m:chr m:val="∑"/>
              <m:limLoc m:val="undOvr"/>
              <m:ctrlPr>
                <w:ins w:id="455"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456" w:author="Ian Stevenson" w:date="2022-04-25T12:35:00Z">
                      <w:rPr>
                        <w:rFonts w:ascii="Cambria Math" w:hAnsi="Cambria Math"/>
                        <w:i/>
                      </w:rPr>
                    </w:ins>
                  </m:ctrlPr>
                </m:fPr>
                <m:num>
                  <m:sSup>
                    <m:sSupPr>
                      <m:ctrlPr>
                        <w:ins w:id="457"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458" w:author="Ian Stevenson" w:date="2022-04-25T12:35:00Z">
                          <w:rPr>
                            <w:rFonts w:ascii="Cambria Math" w:hAnsi="Cambria Math"/>
                            <w:i/>
                          </w:rPr>
                        </w:ins>
                      </m:ctrlPr>
                    </m:sSupPr>
                    <m:e>
                      <m:d>
                        <m:dPr>
                          <m:ctrlPr>
                            <w:ins w:id="459"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ins w:id="460" w:author="Ian Stevenson" w:date="2022-04-25T12:35:00Z">
                  <w:rPr>
                    <w:rFonts w:ascii="Cambria Math" w:hAnsi="Cambria Math"/>
                    <w:i/>
                  </w:rPr>
                </w:ins>
              </m:ctrlPr>
            </m:dPr>
            <m:e>
              <m:r>
                <w:rPr>
                  <w:rFonts w:ascii="Cambria Math" w:hAnsi="Cambria Math"/>
                </w:rPr>
                <m:t>Y</m:t>
              </m:r>
            </m:e>
          </m:d>
          <m:r>
            <w:rPr>
              <w:rFonts w:ascii="Cambria Math" w:hAnsi="Cambria Math"/>
            </w:rPr>
            <m:t>=</m:t>
          </m:r>
          <m:f>
            <m:fPr>
              <m:ctrlPr>
                <w:ins w:id="461" w:author="Ian Stevenson" w:date="2022-04-25T12:35:00Z">
                  <w:rPr>
                    <w:rFonts w:ascii="Cambria Math" w:hAnsi="Cambria Math"/>
                    <w:i/>
                  </w:rPr>
                </w:ins>
              </m:ctrlPr>
            </m:fPr>
            <m:num>
              <m:r>
                <w:rPr>
                  <w:rFonts w:ascii="Cambria Math" w:hAnsi="Cambria Math"/>
                </w:rPr>
                <m:t>∂</m:t>
              </m:r>
              <m:func>
                <m:funcPr>
                  <m:ctrlPr>
                    <w:ins w:id="46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ins w:id="46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ins w:id="464" w:author="Ian Stevenson" w:date="2022-04-25T12:35:00Z">
                  <w:rPr>
                    <w:rFonts w:ascii="Cambria Math" w:hAnsi="Cambria Math"/>
                    <w:i/>
                  </w:rPr>
                </w:ins>
              </m:ctrlPr>
            </m:fPr>
            <m:num>
              <m:r>
                <w:rPr>
                  <w:rFonts w:ascii="Cambria Math" w:hAnsi="Cambria Math"/>
                </w:rPr>
                <m:t>1</m:t>
              </m:r>
            </m:num>
            <m:den>
              <m:r>
                <w:rPr>
                  <w:rFonts w:ascii="Cambria Math" w:hAnsi="Cambria Math"/>
                </w:rPr>
                <m:t>Z</m:t>
              </m:r>
            </m:den>
          </m:f>
          <m:nary>
            <m:naryPr>
              <m:chr m:val="∑"/>
              <m:limLoc m:val="undOvr"/>
              <m:ctrlPr>
                <w:ins w:id="465"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466" w:author="Ian Stevenson" w:date="2022-04-25T12:35:00Z">
                      <w:rPr>
                        <w:rFonts w:ascii="Cambria Math" w:hAnsi="Cambria Math"/>
                        <w:i/>
                      </w:rPr>
                    </w:ins>
                  </m:ctrlPr>
                </m:fPr>
                <m:num>
                  <m:r>
                    <w:rPr>
                      <w:rFonts w:ascii="Cambria Math" w:hAnsi="Cambria Math"/>
                    </w:rPr>
                    <m:t>k</m:t>
                  </m:r>
                  <m:sSup>
                    <m:sSupPr>
                      <m:ctrlPr>
                        <w:ins w:id="467"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468" w:author="Ian Stevenson" w:date="2022-04-25T12:35:00Z">
                          <w:rPr>
                            <w:rFonts w:ascii="Cambria Math" w:hAnsi="Cambria Math"/>
                            <w:i/>
                          </w:rPr>
                        </w:ins>
                      </m:ctrlPr>
                    </m:sSupPr>
                    <m:e>
                      <m:d>
                        <m:dPr>
                          <m:ctrlPr>
                            <w:ins w:id="469"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ins w:id="470" w:author="Ian Stevenson" w:date="2022-04-25T12:35:00Z">
                  <w:rPr>
                    <w:rFonts w:ascii="Cambria Math" w:hAnsi="Cambria Math"/>
                    <w:i/>
                  </w:rPr>
                </w:ins>
              </m:ctrlPr>
            </m:dPr>
            <m:e>
              <m:r>
                <w:rPr>
                  <w:rFonts w:ascii="Cambria Math" w:hAnsi="Cambria Math"/>
                </w:rPr>
                <m:t>Y</m:t>
              </m:r>
            </m:e>
          </m:d>
          <m:r>
            <w:rPr>
              <w:rFonts w:ascii="Cambria Math" w:hAnsi="Cambria Math"/>
            </w:rPr>
            <m:t>=</m:t>
          </m:r>
          <m:f>
            <m:fPr>
              <m:ctrlPr>
                <w:ins w:id="471" w:author="Ian Stevenson" w:date="2022-04-25T12:35:00Z">
                  <w:rPr>
                    <w:rFonts w:ascii="Cambria Math" w:hAnsi="Cambria Math"/>
                    <w:i/>
                  </w:rPr>
                </w:ins>
              </m:ctrlPr>
            </m:fPr>
            <m:num>
              <m:sSup>
                <m:sSupPr>
                  <m:ctrlPr>
                    <w:ins w:id="472"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func>
                <m:funcPr>
                  <m:ctrlPr>
                    <w:ins w:id="47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ins w:id="474" w:author="Ian Stevenson" w:date="2022-04-25T12:35:00Z">
                      <w:rPr>
                        <w:rFonts w:ascii="Cambria Math" w:hAnsi="Cambria Math"/>
                        <w:i/>
                      </w:rPr>
                    </w:ins>
                  </m:ctrlPr>
                </m:sSupPr>
                <m:e>
                  <m:d>
                    <m:dPr>
                      <m:ctrlPr>
                        <w:ins w:id="475" w:author="Ian Stevenson" w:date="2022-04-25T12:35:00Z">
                          <w:rPr>
                            <w:rFonts w:ascii="Cambria Math" w:hAnsi="Cambria Math"/>
                            <w:i/>
                          </w:rPr>
                        </w:ins>
                      </m:ctrlPr>
                    </m:dPr>
                    <m:e>
                      <m:func>
                        <m:funcPr>
                          <m:ctrlPr>
                            <w:ins w:id="476"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ins w:id="477" w:author="Ian Stevenson" w:date="2022-04-25T12:35:00Z">
                  <w:rPr>
                    <w:rFonts w:ascii="Cambria Math" w:hAnsi="Cambria Math"/>
                    <w:i/>
                  </w:rPr>
                </w:ins>
              </m:ctrlPr>
            </m:fPr>
            <m:num>
              <m:r>
                <w:rPr>
                  <w:rFonts w:ascii="Cambria Math" w:hAnsi="Cambria Math"/>
                </w:rPr>
                <m:t>1</m:t>
              </m:r>
            </m:num>
            <m:den>
              <m:r>
                <w:rPr>
                  <w:rFonts w:ascii="Cambria Math" w:hAnsi="Cambria Math"/>
                </w:rPr>
                <m:t>Z</m:t>
              </m:r>
            </m:den>
          </m:f>
          <m:nary>
            <m:naryPr>
              <m:chr m:val="∑"/>
              <m:limLoc m:val="undOvr"/>
              <m:ctrlPr>
                <w:ins w:id="478"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479" w:author="Ian Stevenson" w:date="2022-04-25T12:35:00Z">
                      <w:rPr>
                        <w:rFonts w:ascii="Cambria Math" w:hAnsi="Cambria Math"/>
                        <w:i/>
                      </w:rPr>
                    </w:ins>
                  </m:ctrlPr>
                </m:fPr>
                <m:num>
                  <m:sSup>
                    <m:sSupPr>
                      <m:ctrlPr>
                        <w:ins w:id="480" w:author="Ian Stevenson" w:date="2022-04-25T12:35:00Z">
                          <w:rPr>
                            <w:rFonts w:ascii="Cambria Math" w:hAnsi="Cambria Math"/>
                            <w:i/>
                          </w:rPr>
                        </w:ins>
                      </m:ctrlPr>
                    </m:sSupPr>
                    <m:e>
                      <m:r>
                        <w:rPr>
                          <w:rFonts w:ascii="Cambria Math" w:hAnsi="Cambria Math"/>
                        </w:rPr>
                        <m:t>k</m:t>
                      </m:r>
                    </m:e>
                    <m:sup>
                      <m:r>
                        <w:rPr>
                          <w:rFonts w:ascii="Cambria Math" w:hAnsi="Cambria Math"/>
                        </w:rPr>
                        <m:t>2</m:t>
                      </m:r>
                    </m:sup>
                  </m:sSup>
                  <m:sSup>
                    <m:sSupPr>
                      <m:ctrlPr>
                        <w:ins w:id="481"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482" w:author="Ian Stevenson" w:date="2022-04-25T12:35:00Z">
                          <w:rPr>
                            <w:rFonts w:ascii="Cambria Math" w:hAnsi="Cambria Math"/>
                            <w:i/>
                          </w:rPr>
                        </w:ins>
                      </m:ctrlPr>
                    </m:sSupPr>
                    <m:e>
                      <m:d>
                        <m:dPr>
                          <m:ctrlPr>
                            <w:ins w:id="483"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ins w:id="484" w:author="Ian Stevenson" w:date="2022-04-25T12:35:00Z">
                  <w:rPr>
                    <w:rFonts w:ascii="Cambria Math" w:hAnsi="Cambria Math"/>
                    <w:i/>
                  </w:rPr>
                </w:ins>
              </m:ctrlPr>
            </m:sSupPr>
            <m:e>
              <m:r>
                <w:rPr>
                  <w:rFonts w:ascii="Cambria Math" w:hAnsi="Cambria Math"/>
                </w:rPr>
                <m:t>E</m:t>
              </m:r>
            </m:e>
            <m:sup>
              <m:r>
                <w:rPr>
                  <w:rFonts w:ascii="Cambria Math" w:hAnsi="Cambria Math"/>
                </w:rPr>
                <m:t>2</m:t>
              </m:r>
            </m:sup>
          </m:sSup>
          <m:d>
            <m:dPr>
              <m:ctrlPr>
                <w:ins w:id="485" w:author="Ian Stevenson" w:date="2022-04-25T12:35:00Z">
                  <w:rPr>
                    <w:rFonts w:ascii="Cambria Math" w:hAnsi="Cambria Math"/>
                    <w:i/>
                  </w:rPr>
                </w:ins>
              </m:ctrlPr>
            </m:dPr>
            <m:e>
              <m:r>
                <w:rPr>
                  <w:rFonts w:ascii="Cambria Math" w:hAnsi="Cambria Math"/>
                </w:rPr>
                <m:t>Y</m:t>
              </m:r>
            </m:e>
          </m:d>
          <m:r>
            <m:rPr>
              <m:sty m:val="p"/>
            </m:rPr>
            <w:rPr>
              <w:rFonts w:ascii="Cambria Math" w:hAnsi="Cambria Math"/>
            </w:rPr>
            <w:br/>
          </m:r>
        </m:oMath>
        <m:oMath>
          <m:r>
            <w:rPr>
              <w:rFonts w:ascii="Cambria Math" w:hAnsi="Cambria Math"/>
            </w:rPr>
            <m:t>E</m:t>
          </m:r>
          <m:d>
            <m:dPr>
              <m:ctrlPr>
                <w:ins w:id="486" w:author="Ian Stevenson" w:date="2022-04-25T12:35:00Z">
                  <w:rPr>
                    <w:rFonts w:ascii="Cambria Math" w:hAnsi="Cambria Math"/>
                    <w:i/>
                  </w:rPr>
                </w:ins>
              </m:ctrlPr>
            </m:dPr>
            <m:e>
              <m:func>
                <m:funcPr>
                  <m:ctrlPr>
                    <w:ins w:id="487"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ins w:id="488" w:author="Ian Stevenson" w:date="2022-04-25T12:35:00Z">
                  <w:rPr>
                    <w:rFonts w:ascii="Cambria Math" w:hAnsi="Cambria Math"/>
                    <w:i/>
                  </w:rPr>
                </w:ins>
              </m:ctrlPr>
            </m:fPr>
            <m:num>
              <m:r>
                <w:rPr>
                  <w:rFonts w:ascii="Cambria Math" w:hAnsi="Cambria Math"/>
                </w:rPr>
                <m:t>∂</m:t>
              </m:r>
              <m:func>
                <m:funcPr>
                  <m:ctrlPr>
                    <w:ins w:id="48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ins w:id="490" w:author="Ian Stevenson" w:date="2022-04-25T12:35:00Z">
                  <w:rPr>
                    <w:rFonts w:ascii="Cambria Math" w:hAnsi="Cambria Math"/>
                    <w:i/>
                  </w:rPr>
                </w:ins>
              </m:ctrlPr>
            </m:fPr>
            <m:num>
              <m:r>
                <w:rPr>
                  <w:rFonts w:ascii="Cambria Math" w:hAnsi="Cambria Math"/>
                </w:rPr>
                <m:t>1</m:t>
              </m:r>
            </m:num>
            <m:den>
              <m:r>
                <w:rPr>
                  <w:rFonts w:ascii="Cambria Math" w:hAnsi="Cambria Math"/>
                </w:rPr>
                <m:t>Z</m:t>
              </m:r>
            </m:den>
          </m:f>
          <m:nary>
            <m:naryPr>
              <m:chr m:val="∑"/>
              <m:limLoc m:val="undOvr"/>
              <m:ctrlPr>
                <w:ins w:id="491"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492" w:author="Ian Stevenson" w:date="2022-04-25T12:35:00Z">
                      <w:rPr>
                        <w:rFonts w:ascii="Cambria Math" w:hAnsi="Cambria Math"/>
                        <w:i/>
                      </w:rPr>
                    </w:ins>
                  </m:ctrlPr>
                </m:fPr>
                <m:num>
                  <m:d>
                    <m:dPr>
                      <m:ctrlPr>
                        <w:ins w:id="493" w:author="Ian Stevenson" w:date="2022-04-25T12:35:00Z">
                          <w:rPr>
                            <w:rFonts w:ascii="Cambria Math" w:hAnsi="Cambria Math"/>
                            <w:i/>
                          </w:rPr>
                        </w:ins>
                      </m:ctrlPr>
                    </m:dPr>
                    <m:e>
                      <m:func>
                        <m:funcPr>
                          <m:ctrlPr>
                            <w:ins w:id="494"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k!</m:t>
                          </m:r>
                        </m:e>
                      </m:func>
                    </m:e>
                  </m:d>
                  <m:sSup>
                    <m:sSupPr>
                      <m:ctrlPr>
                        <w:ins w:id="495"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496" w:author="Ian Stevenson" w:date="2022-04-25T12:35:00Z">
                          <w:rPr>
                            <w:rFonts w:ascii="Cambria Math" w:hAnsi="Cambria Math"/>
                            <w:i/>
                          </w:rPr>
                        </w:ins>
                      </m:ctrlPr>
                    </m:sSupPr>
                    <m:e>
                      <m:d>
                        <m:dPr>
                          <m:ctrlPr>
                            <w:ins w:id="497"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ins w:id="498" w:author="Ian Stevenson" w:date="2022-04-25T12:35:00Z">
                  <w:rPr>
                    <w:rFonts w:ascii="Cambria Math" w:hAnsi="Cambria Math"/>
                    <w:i/>
                  </w:rPr>
                </w:ins>
              </m:ctrlPr>
            </m:dPr>
            <m:e>
              <m:func>
                <m:funcPr>
                  <m:ctrlPr>
                    <w:ins w:id="49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ins w:id="500" w:author="Ian Stevenson" w:date="2022-04-25T12:35:00Z">
                  <w:rPr>
                    <w:rFonts w:ascii="Cambria Math" w:hAnsi="Cambria Math"/>
                    <w:i/>
                  </w:rPr>
                </w:ins>
              </m:ctrlPr>
            </m:fPr>
            <m:num>
              <m:sSup>
                <m:sSupPr>
                  <m:ctrlPr>
                    <w:ins w:id="501"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func>
                <m:funcPr>
                  <m:ctrlPr>
                    <w:ins w:id="50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ins w:id="503"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504" w:author="Ian Stevenson" w:date="2022-04-25T12:35:00Z">
                  <w:rPr>
                    <w:rFonts w:ascii="Cambria Math" w:hAnsi="Cambria Math"/>
                    <w:i/>
                  </w:rPr>
                </w:ins>
              </m:ctrlPr>
            </m:fPr>
            <m:num>
              <m:r>
                <w:rPr>
                  <w:rFonts w:ascii="Cambria Math" w:hAnsi="Cambria Math"/>
                </w:rPr>
                <m:t>1</m:t>
              </m:r>
            </m:num>
            <m:den>
              <m:r>
                <w:rPr>
                  <w:rFonts w:ascii="Cambria Math" w:hAnsi="Cambria Math"/>
                </w:rPr>
                <m:t>Z</m:t>
              </m:r>
            </m:den>
          </m:f>
          <m:nary>
            <m:naryPr>
              <m:chr m:val="∑"/>
              <m:limLoc m:val="undOvr"/>
              <m:ctrlPr>
                <w:ins w:id="505"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506" w:author="Ian Stevenson" w:date="2022-04-25T12:35:00Z">
                      <w:rPr>
                        <w:rFonts w:ascii="Cambria Math" w:hAnsi="Cambria Math"/>
                        <w:i/>
                      </w:rPr>
                    </w:ins>
                  </m:ctrlPr>
                </m:fPr>
                <m:num>
                  <m:sSup>
                    <m:sSupPr>
                      <m:ctrlPr>
                        <w:ins w:id="507" w:author="Ian Stevenson" w:date="2022-04-25T12:35:00Z">
                          <w:rPr>
                            <w:rFonts w:ascii="Cambria Math" w:hAnsi="Cambria Math"/>
                            <w:i/>
                          </w:rPr>
                        </w:ins>
                      </m:ctrlPr>
                    </m:sSupPr>
                    <m:e>
                      <m:d>
                        <m:dPr>
                          <m:ctrlPr>
                            <w:ins w:id="508" w:author="Ian Stevenson" w:date="2022-04-25T12:35:00Z">
                              <w:rPr>
                                <w:rFonts w:ascii="Cambria Math" w:hAnsi="Cambria Math"/>
                                <w:i/>
                              </w:rPr>
                            </w:ins>
                          </m:ctrlPr>
                        </m:dPr>
                        <m:e>
                          <m:func>
                            <m:funcPr>
                              <m:ctrlPr>
                                <w:ins w:id="50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ins w:id="510"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511" w:author="Ian Stevenson" w:date="2022-04-25T12:35:00Z">
                          <w:rPr>
                            <w:rFonts w:ascii="Cambria Math" w:hAnsi="Cambria Math"/>
                            <w:i/>
                          </w:rPr>
                        </w:ins>
                      </m:ctrlPr>
                    </m:sSupPr>
                    <m:e>
                      <m:d>
                        <m:dPr>
                          <m:ctrlPr>
                            <w:ins w:id="512"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ins w:id="513" w:author="Ian Stevenson" w:date="2022-04-25T12:35:00Z">
                  <w:rPr>
                    <w:rFonts w:ascii="Cambria Math" w:hAnsi="Cambria Math"/>
                    <w:i/>
                  </w:rPr>
                </w:ins>
              </m:ctrlPr>
            </m:sSupPr>
            <m:e>
              <m:r>
                <w:rPr>
                  <w:rFonts w:ascii="Cambria Math" w:hAnsi="Cambria Math"/>
                </w:rPr>
                <m:t>E</m:t>
              </m:r>
            </m:e>
            <m:sup>
              <m:r>
                <w:rPr>
                  <w:rFonts w:ascii="Cambria Math" w:hAnsi="Cambria Math"/>
                </w:rPr>
                <m:t>2</m:t>
              </m:r>
            </m:sup>
          </m:sSup>
          <m:d>
            <m:dPr>
              <m:ctrlPr>
                <w:ins w:id="514" w:author="Ian Stevenson" w:date="2022-04-25T12:35:00Z">
                  <w:rPr>
                    <w:rFonts w:ascii="Cambria Math" w:hAnsi="Cambria Math"/>
                    <w:i/>
                  </w:rPr>
                </w:ins>
              </m:ctrlPr>
            </m:dPr>
            <m:e>
              <m:func>
                <m:funcPr>
                  <m:ctrlPr>
                    <w:ins w:id="515"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ins w:id="516" w:author="Ian Stevenson" w:date="2022-04-25T12:35:00Z">
                  <w:rPr>
                    <w:rFonts w:ascii="Cambria Math" w:hAnsi="Cambria Math"/>
                    <w:i/>
                  </w:rPr>
                </w:ins>
              </m:ctrlPr>
            </m:dPr>
            <m:e>
              <m:r>
                <w:rPr>
                  <w:rFonts w:ascii="Cambria Math" w:hAnsi="Cambria Math"/>
                </w:rPr>
                <m:t>Y,</m:t>
              </m:r>
              <m:func>
                <m:funcPr>
                  <m:ctrlPr>
                    <w:ins w:id="517"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ins w:id="518" w:author="Ian Stevenson" w:date="2022-04-25T12:35:00Z">
                  <w:rPr>
                    <w:rFonts w:ascii="Cambria Math" w:hAnsi="Cambria Math"/>
                    <w:i/>
                  </w:rPr>
                </w:ins>
              </m:ctrlPr>
            </m:fPr>
            <m:num>
              <m:sSup>
                <m:sSupPr>
                  <m:ctrlPr>
                    <w:ins w:id="519"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func>
                <m:funcPr>
                  <m:ctrlPr>
                    <w:ins w:id="520"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ins w:id="521"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ins w:id="522" w:author="Ian Stevenson" w:date="2022-04-25T12:35:00Z">
                  <w:rPr>
                    <w:rFonts w:ascii="Cambria Math" w:hAnsi="Cambria Math"/>
                    <w:i/>
                  </w:rPr>
                </w:ins>
              </m:ctrlPr>
            </m:fPr>
            <m:num>
              <m:r>
                <w:rPr>
                  <w:rFonts w:ascii="Cambria Math" w:hAnsi="Cambria Math"/>
                </w:rPr>
                <m:t>1</m:t>
              </m:r>
            </m:num>
            <m:den>
              <m:r>
                <w:rPr>
                  <w:rFonts w:ascii="Cambria Math" w:hAnsi="Cambria Math"/>
                </w:rPr>
                <m:t>Z</m:t>
              </m:r>
            </m:den>
          </m:f>
          <m:nary>
            <m:naryPr>
              <m:chr m:val="∑"/>
              <m:limLoc m:val="undOvr"/>
              <m:ctrlPr>
                <w:ins w:id="523" w:author="Ian Stevenson" w:date="2022-04-25T12:35:00Z">
                  <w:rPr>
                    <w:rFonts w:ascii="Cambria Math" w:hAnsi="Cambria Math"/>
                    <w:i/>
                  </w:rPr>
                </w:ins>
              </m:ctrlPr>
            </m:naryPr>
            <m:sub>
              <m:r>
                <w:rPr>
                  <w:rFonts w:ascii="Cambria Math" w:hAnsi="Cambria Math"/>
                </w:rPr>
                <m:t>k=0</m:t>
              </m:r>
            </m:sub>
            <m:sup>
              <m:r>
                <w:rPr>
                  <w:rFonts w:ascii="Cambria Math" w:hAnsi="Cambria Math"/>
                </w:rPr>
                <m:t>∞</m:t>
              </m:r>
            </m:sup>
            <m:e>
              <m:f>
                <m:fPr>
                  <m:ctrlPr>
                    <w:ins w:id="524" w:author="Ian Stevenson" w:date="2022-04-25T12:35:00Z">
                      <w:rPr>
                        <w:rFonts w:ascii="Cambria Math" w:hAnsi="Cambria Math"/>
                        <w:i/>
                      </w:rPr>
                    </w:ins>
                  </m:ctrlPr>
                </m:fPr>
                <m:num>
                  <m:d>
                    <m:dPr>
                      <m:ctrlPr>
                        <w:ins w:id="525" w:author="Ian Stevenson" w:date="2022-04-25T12:35:00Z">
                          <w:rPr>
                            <w:rFonts w:ascii="Cambria Math" w:hAnsi="Cambria Math"/>
                            <w:i/>
                          </w:rPr>
                        </w:ins>
                      </m:ctrlPr>
                    </m:dPr>
                    <m:e>
                      <m:func>
                        <m:funcPr>
                          <m:ctrlPr>
                            <w:ins w:id="526"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ins w:id="527" w:author="Ian Stevenson" w:date="2022-04-25T12:35:00Z">
                          <w:rPr>
                            <w:rFonts w:ascii="Cambria Math" w:hAnsi="Cambria Math"/>
                            <w:i/>
                          </w:rPr>
                        </w:ins>
                      </m:ctrlPr>
                    </m:sSupPr>
                    <m:e>
                      <m:r>
                        <w:rPr>
                          <w:rFonts w:ascii="Cambria Math" w:hAnsi="Cambria Math"/>
                        </w:rPr>
                        <m:t>λ</m:t>
                      </m:r>
                    </m:e>
                    <m:sup>
                      <m:r>
                        <w:rPr>
                          <w:rFonts w:ascii="Cambria Math" w:hAnsi="Cambria Math"/>
                        </w:rPr>
                        <m:t>k</m:t>
                      </m:r>
                    </m:sup>
                  </m:sSup>
                </m:num>
                <m:den>
                  <m:sSup>
                    <m:sSupPr>
                      <m:ctrlPr>
                        <w:ins w:id="528" w:author="Ian Stevenson" w:date="2022-04-25T12:35:00Z">
                          <w:rPr>
                            <w:rFonts w:ascii="Cambria Math" w:hAnsi="Cambria Math"/>
                            <w:i/>
                          </w:rPr>
                        </w:ins>
                      </m:ctrlPr>
                    </m:sSupPr>
                    <m:e>
                      <m:d>
                        <m:dPr>
                          <m:ctrlPr>
                            <w:ins w:id="529" w:author="Ian Stevenson" w:date="2022-04-25T12:35:00Z">
                              <w:rPr>
                                <w:rFonts w:ascii="Cambria Math" w:hAnsi="Cambria Math"/>
                                <w:i/>
                              </w:rPr>
                            </w:ins>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ins w:id="530"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60E049BD"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w:t>
      </w:r>
      <w:r w:rsidR="00297C7A">
        <w:t xml:space="preserve"> </w:t>
      </w:r>
      <w:r w:rsidR="00297C7A">
        <w:fldChar w:fldCharType="begin" w:fldLock="1"/>
      </w:r>
      <w:r w:rsidR="00E161A1">
        <w:instrText>ADDIN CSL_CITATION {"citationItems":[{"id":"ITEM-1","itemData":{"DOI":"10.1016/J.CSDA.2017.11.011","ISSN":"0167-9473","abstract":"The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Analysis","id":"ITEM-1","issued":{"date-parts":[["2018","5","1"]]},"page":"71-88","publisher":"North-Holland","title":"Efficient estimation of COM–Poisson regression and a generalized additive model","type":"article-journal","volume":"121"},"uris":["http://www.mendeley.com/documents/?uuid=f4e1492c-a86b-3681-982c-11b1055eb33e"]},{"id":"ITEM-2","itemData":{"DOI":"10.1007/s10463-017-0629-6","abstract":"The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w:instrText>
      </w:r>
      <w:r w:rsidR="00E161A1">
        <w:rPr>
          <w:rFonts w:hint="eastAsia"/>
        </w:rPr>
        <w:instrText>finite series that in general has no closed form, although several papers have derived approximations for this sum. In this work, we start by using probabilistic argument to obtain the leading term in the asymptotic expansion of Z (</w:instrText>
      </w:r>
      <w:r w:rsidR="00E161A1">
        <w:rPr>
          <w:rFonts w:hint="eastAsia"/>
        </w:rPr>
        <w:instrText>λ</w:instrText>
      </w:r>
      <w:r w:rsidR="00E161A1">
        <w:rPr>
          <w:rFonts w:hint="eastAsia"/>
        </w:rPr>
        <w:instrText xml:space="preserve">, </w:instrText>
      </w:r>
      <w:r w:rsidR="00E161A1">
        <w:rPr>
          <w:rFonts w:hint="eastAsia"/>
        </w:rPr>
        <w:instrText>ν</w:instrText>
      </w:r>
      <w:r w:rsidR="00E161A1">
        <w:rPr>
          <w:rFonts w:hint="eastAsia"/>
        </w:rPr>
        <w:instrText xml:space="preserve">) in the limit </w:instrText>
      </w:r>
      <w:r w:rsidR="00E161A1">
        <w:rPr>
          <w:rFonts w:hint="eastAsia"/>
        </w:rPr>
        <w:instrText>λ</w:instrText>
      </w:r>
      <w:r w:rsidR="00E161A1">
        <w:rPr>
          <w:rFonts w:hint="eastAsia"/>
        </w:rPr>
        <w:instrText xml:space="preserve"> </w:instrText>
      </w:r>
      <w:r w:rsidR="00E161A1">
        <w:rPr>
          <w:rFonts w:hint="eastAsia"/>
        </w:rPr>
        <w:instrText>→</w:instrText>
      </w:r>
      <w:r w:rsidR="00E161A1">
        <w:rPr>
          <w:rFonts w:hint="eastAsia"/>
        </w:rPr>
        <w:instrText xml:space="preserve"> </w:instrText>
      </w:r>
      <w:r w:rsidR="00E161A1">
        <w:rPr>
          <w:rFonts w:hint="eastAsia"/>
        </w:rPr>
        <w:instrText>∞</w:instrText>
      </w:r>
      <w:r w:rsidR="00E161A1">
        <w:rPr>
          <w:rFonts w:hint="eastAsia"/>
        </w:rPr>
        <w:instrText xml:space="preserve"> that holds for all </w:instrText>
      </w:r>
      <w:r w:rsidR="00E161A1">
        <w:rPr>
          <w:rFonts w:hint="eastAsia"/>
        </w:rPr>
        <w:instrText>ν</w:instrText>
      </w:r>
      <w:r w:rsidR="00E161A1">
        <w:rPr>
          <w:rFonts w:hint="eastAsia"/>
        </w:rPr>
        <w:instrText xml:space="preserve"> &gt; 0. We then use an integral representation to obtain the entire asymptotic series and give explicit formulas for the first eight coefficients. We apply this asymptotic series to obtain approximations for the mean, variance, cumulan</w:instrText>
      </w:r>
      <w:r w:rsidR="00E161A1">
        <w:instrText>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Math","id":"ITEM-2","issued":{"date-parts":[["2019"]]},"page":"163-180","title":"An asymptotic expansion for the normalizing constant of the Conway-Maxwell-Poisson distribution","type":"article-journal","volume":"71"},"uris":["http://www.mendeley.com/documents/?uuid=2522355f-c10e-3b15-ad94-8efd9f30b730"]}],"mendeley":{"formattedCitation":"(Chatla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97C7A">
        <w:fldChar w:fldCharType="separate"/>
      </w:r>
      <w:r w:rsidR="00297C7A" w:rsidRPr="00297C7A">
        <w:rPr>
          <w:noProof/>
        </w:rPr>
        <w:t>(Chatla and Shmueli 2018; Gaunt et al. 2019)</w:t>
      </w:r>
      <w:r w:rsidR="00297C7A">
        <w:fldChar w:fldCharType="end"/>
      </w:r>
      <w:r w:rsidRPr="00940C2D">
        <w:t xml:space="preserve"> for efficient calculation.</w:t>
      </w:r>
      <w:r>
        <w:t xml:space="preserve"> Let</w:t>
      </w:r>
      <w:r w:rsidR="00DF0933">
        <w:t xml:space="preserve"> </w:t>
      </w:r>
      <m:oMath>
        <m:r>
          <w:rPr>
            <w:rFonts w:ascii="Cambria Math" w:hAnsi="Cambria Math"/>
          </w:rPr>
          <m:t>α=</m:t>
        </m:r>
        <m:sSup>
          <m:sSupPr>
            <m:ctrlPr>
              <w:ins w:id="531" w:author="Ian Stevenson" w:date="2022-04-25T12:35:00Z">
                <w:rPr>
                  <w:rFonts w:ascii="Cambria Math" w:hAnsi="Cambria Math"/>
                  <w:i/>
                </w:rPr>
              </w:ins>
            </m:ctrlPr>
          </m:sSupPr>
          <m:e>
            <m:r>
              <w:rPr>
                <w:rFonts w:ascii="Cambria Math" w:hAnsi="Cambria Math"/>
              </w:rPr>
              <m:t>λ</m:t>
            </m:r>
          </m:e>
          <m:sup>
            <m:r>
              <w:rPr>
                <w:rFonts w:ascii="Cambria Math" w:hAnsi="Cambria Math"/>
              </w:rPr>
              <m:t>1/ν</m:t>
            </m:r>
          </m:sup>
        </m:sSup>
      </m:oMath>
      <w:r w:rsidR="00DF0933">
        <w:t xml:space="preserve">, </w:t>
      </w:r>
      <m:oMath>
        <m:sSub>
          <m:sSubPr>
            <m:ctrlPr>
              <w:ins w:id="532" w:author="Ian Stevenson" w:date="2022-04-25T12:35:00Z">
                <w:rPr>
                  <w:rFonts w:ascii="Cambria Math" w:hAnsi="Cambria Math"/>
                  <w:i/>
                </w:rPr>
              </w:ins>
            </m:ctrlPr>
          </m:sSubPr>
          <m:e>
            <m:r>
              <w:rPr>
                <w:rFonts w:ascii="Cambria Math" w:hAnsi="Cambria Math"/>
              </w:rPr>
              <m:t>c</m:t>
            </m:r>
          </m:e>
          <m:sub>
            <m:r>
              <w:rPr>
                <w:rFonts w:ascii="Cambria Math" w:hAnsi="Cambria Math"/>
              </w:rPr>
              <m:t>1</m:t>
            </m:r>
          </m:sub>
        </m:sSub>
        <m:r>
          <w:rPr>
            <w:rFonts w:ascii="Cambria Math" w:hAnsi="Cambria Math"/>
          </w:rPr>
          <m:t>=</m:t>
        </m:r>
        <m:f>
          <m:fPr>
            <m:ctrlPr>
              <w:ins w:id="533" w:author="Ian Stevenson" w:date="2022-04-25T12:35:00Z">
                <w:rPr>
                  <w:rFonts w:ascii="Cambria Math" w:hAnsi="Cambria Math"/>
                  <w:i/>
                </w:rPr>
              </w:ins>
            </m:ctrlPr>
          </m:fPr>
          <m:num>
            <m:sSup>
              <m:sSupPr>
                <m:ctrlPr>
                  <w:ins w:id="534"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ins w:id="535" w:author="Ian Stevenson" w:date="2022-04-25T12:35:00Z">
                <w:rPr>
                  <w:rFonts w:ascii="Cambria Math" w:hAnsi="Cambria Math"/>
                  <w:i/>
                </w:rPr>
              </w:ins>
            </m:ctrlPr>
          </m:sSubPr>
          <m:e>
            <m:r>
              <w:rPr>
                <w:rFonts w:ascii="Cambria Math" w:hAnsi="Cambria Math"/>
              </w:rPr>
              <m:t>c</m:t>
            </m:r>
          </m:e>
          <m:sub>
            <m:r>
              <w:rPr>
                <w:rFonts w:ascii="Cambria Math" w:hAnsi="Cambria Math"/>
              </w:rPr>
              <m:t>2</m:t>
            </m:r>
          </m:sub>
        </m:sSub>
        <m:r>
          <w:rPr>
            <w:rFonts w:ascii="Cambria Math" w:hAnsi="Cambria Math"/>
          </w:rPr>
          <m:t>=</m:t>
        </m:r>
        <m:f>
          <m:fPr>
            <m:ctrlPr>
              <w:ins w:id="536" w:author="Ian Stevenson" w:date="2022-04-25T12:35:00Z">
                <w:rPr>
                  <w:rFonts w:ascii="Cambria Math" w:hAnsi="Cambria Math"/>
                  <w:i/>
                </w:rPr>
              </w:ins>
            </m:ctrlPr>
          </m:fPr>
          <m:num>
            <m:sSup>
              <m:sSupPr>
                <m:ctrlPr>
                  <w:ins w:id="537"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ins w:id="538" w:author="Ian Stevenson" w:date="2022-04-25T12:35:00Z">
                <w:rPr>
                  <w:rFonts w:ascii="Cambria Math" w:hAnsi="Cambria Math"/>
                  <w:i/>
                </w:rPr>
              </w:ins>
            </m:ctrlPr>
          </m:fPr>
          <m:num>
            <m:sSubSup>
              <m:sSubSupPr>
                <m:ctrlPr>
                  <w:ins w:id="539" w:author="Ian Stevenson" w:date="2022-04-25T12:35:00Z">
                    <w:rPr>
                      <w:rFonts w:ascii="Cambria Math" w:hAnsi="Cambria Math"/>
                      <w:i/>
                    </w:rPr>
                  </w:ins>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ins w:id="540" w:author="Ian Stevenson" w:date="2022-04-25T12:35:00Z">
                  <w:rPr>
                    <w:rFonts w:ascii="Cambria Math" w:hAnsi="Cambria Math"/>
                    <w:i/>
                  </w:rPr>
                </w:ins>
              </m:ctrlPr>
            </m:dPr>
            <m:e>
              <m:r>
                <w:rPr>
                  <w:rFonts w:ascii="Cambria Math" w:hAnsi="Cambria Math"/>
                </w:rPr>
                <m:t>λ,ν</m:t>
              </m:r>
            </m:e>
          </m:d>
          <m:r>
            <m:rPr>
              <m:aln/>
            </m:rPr>
            <w:rPr>
              <w:rFonts w:ascii="Cambria Math" w:hAnsi="Cambria Math"/>
            </w:rPr>
            <m:t>=</m:t>
          </m:r>
          <m:f>
            <m:fPr>
              <m:ctrlPr>
                <w:ins w:id="541" w:author="Ian Stevenson" w:date="2022-04-25T12:35:00Z">
                  <w:rPr>
                    <w:rFonts w:ascii="Cambria Math" w:hAnsi="Cambria Math"/>
                    <w:i/>
                  </w:rPr>
                </w:ins>
              </m:ctrlPr>
            </m:fPr>
            <m:num>
              <m:sSup>
                <m:sSupPr>
                  <m:ctrlPr>
                    <w:ins w:id="542" w:author="Ian Stevenson" w:date="2022-04-25T12:35:00Z">
                      <w:rPr>
                        <w:rFonts w:ascii="Cambria Math" w:hAnsi="Cambria Math"/>
                        <w:i/>
                      </w:rPr>
                    </w:ins>
                  </m:ctrlPr>
                </m:sSupPr>
                <m:e>
                  <m:r>
                    <w:rPr>
                      <w:rFonts w:ascii="Cambria Math" w:hAnsi="Cambria Math"/>
                    </w:rPr>
                    <m:t>e</m:t>
                  </m:r>
                </m:e>
                <m:sup>
                  <m:r>
                    <w:rPr>
                      <w:rFonts w:ascii="Cambria Math" w:hAnsi="Cambria Math"/>
                    </w:rPr>
                    <m:t>να</m:t>
                  </m:r>
                </m:sup>
              </m:sSup>
            </m:num>
            <m:den>
              <m:sSup>
                <m:sSupPr>
                  <m:ctrlPr>
                    <w:ins w:id="543" w:author="Ian Stevenson" w:date="2022-04-25T12:35:00Z">
                      <w:rPr>
                        <w:rFonts w:ascii="Cambria Math" w:hAnsi="Cambria Math"/>
                        <w:i/>
                      </w:rPr>
                    </w:ins>
                  </m:ctrlPr>
                </m:sSupPr>
                <m:e>
                  <m:r>
                    <w:rPr>
                      <w:rFonts w:ascii="Cambria Math" w:hAnsi="Cambria Math"/>
                    </w:rPr>
                    <m:t>λ</m:t>
                  </m:r>
                </m:e>
                <m:sup>
                  <m:f>
                    <m:fPr>
                      <m:ctrlPr>
                        <w:ins w:id="544" w:author="Ian Stevenson" w:date="2022-04-25T12:35:00Z">
                          <w:rPr>
                            <w:rFonts w:ascii="Cambria Math" w:hAnsi="Cambria Math"/>
                            <w:i/>
                          </w:rPr>
                        </w:ins>
                      </m:ctrlPr>
                    </m:fPr>
                    <m:num>
                      <m:r>
                        <w:rPr>
                          <w:rFonts w:ascii="Cambria Math" w:hAnsi="Cambria Math"/>
                        </w:rPr>
                        <m:t>ν-1</m:t>
                      </m:r>
                    </m:num>
                    <m:den>
                      <m:r>
                        <w:rPr>
                          <w:rFonts w:ascii="Cambria Math" w:hAnsi="Cambria Math"/>
                        </w:rPr>
                        <m:t>2ν</m:t>
                      </m:r>
                    </m:den>
                  </m:f>
                </m:sup>
              </m:sSup>
              <m:sSup>
                <m:sSupPr>
                  <m:ctrlPr>
                    <w:ins w:id="545" w:author="Ian Stevenson" w:date="2022-04-25T12:35:00Z">
                      <w:rPr>
                        <w:rFonts w:ascii="Cambria Math" w:hAnsi="Cambria Math"/>
                        <w:i/>
                      </w:rPr>
                    </w:ins>
                  </m:ctrlPr>
                </m:sSupPr>
                <m:e>
                  <m:d>
                    <m:dPr>
                      <m:ctrlPr>
                        <w:ins w:id="546" w:author="Ian Stevenson" w:date="2022-04-25T12:35:00Z">
                          <w:rPr>
                            <w:rFonts w:ascii="Cambria Math" w:hAnsi="Cambria Math"/>
                            <w:i/>
                          </w:rPr>
                        </w:ins>
                      </m:ctrlPr>
                    </m:dPr>
                    <m:e>
                      <m:r>
                        <w:rPr>
                          <w:rFonts w:ascii="Cambria Math" w:hAnsi="Cambria Math"/>
                        </w:rPr>
                        <m:t>2π</m:t>
                      </m:r>
                    </m:e>
                  </m:d>
                </m:e>
                <m:sup>
                  <m:f>
                    <m:fPr>
                      <m:ctrlPr>
                        <w:ins w:id="547" w:author="Ian Stevenson" w:date="2022-04-25T12:35:00Z">
                          <w:rPr>
                            <w:rFonts w:ascii="Cambria Math" w:hAnsi="Cambria Math"/>
                            <w:i/>
                          </w:rPr>
                        </w:ins>
                      </m:ctrlPr>
                    </m:fPr>
                    <m:num>
                      <m:r>
                        <w:rPr>
                          <w:rFonts w:ascii="Cambria Math" w:hAnsi="Cambria Math"/>
                        </w:rPr>
                        <m:t>ν-1</m:t>
                      </m:r>
                    </m:num>
                    <m:den>
                      <m:r>
                        <w:rPr>
                          <w:rFonts w:ascii="Cambria Math" w:hAnsi="Cambria Math"/>
                        </w:rPr>
                        <m:t>2</m:t>
                      </m:r>
                    </m:den>
                  </m:f>
                </m:sup>
              </m:sSup>
              <m:rad>
                <m:radPr>
                  <m:degHide m:val="1"/>
                  <m:ctrlPr>
                    <w:ins w:id="548" w:author="Ian Stevenson" w:date="2022-04-25T12:35:00Z">
                      <w:rPr>
                        <w:rFonts w:ascii="Cambria Math" w:hAnsi="Cambria Math"/>
                        <w:i/>
                      </w:rPr>
                    </w:ins>
                  </m:ctrlPr>
                </m:radPr>
                <m:deg/>
                <m:e>
                  <m:r>
                    <w:rPr>
                      <w:rFonts w:ascii="Cambria Math" w:hAnsi="Cambria Math"/>
                    </w:rPr>
                    <m:t>ν</m:t>
                  </m:r>
                </m:e>
              </m:rad>
            </m:den>
          </m:f>
          <m:d>
            <m:dPr>
              <m:ctrlPr>
                <w:ins w:id="549" w:author="Ian Stevenson" w:date="2022-04-25T12:35:00Z">
                  <w:rPr>
                    <w:rFonts w:ascii="Cambria Math" w:hAnsi="Cambria Math"/>
                    <w:i/>
                  </w:rPr>
                </w:ins>
              </m:ctrlPr>
            </m:dPr>
            <m:e>
              <m:r>
                <w:rPr>
                  <w:rFonts w:ascii="Cambria Math" w:hAnsi="Cambria Math"/>
                </w:rPr>
                <m:t>1+</m:t>
              </m:r>
              <m:sSub>
                <m:sSubPr>
                  <m:ctrlPr>
                    <w:ins w:id="550" w:author="Ian Stevenson" w:date="2022-04-25T12:35:00Z">
                      <w:rPr>
                        <w:rFonts w:ascii="Cambria Math" w:hAnsi="Cambria Math"/>
                        <w:i/>
                      </w:rPr>
                    </w:ins>
                  </m:ctrlPr>
                </m:sSubPr>
                <m:e>
                  <m:r>
                    <w:rPr>
                      <w:rFonts w:ascii="Cambria Math" w:hAnsi="Cambria Math"/>
                    </w:rPr>
                    <m:t>c</m:t>
                  </m:r>
                </m:e>
                <m:sub>
                  <m:r>
                    <w:rPr>
                      <w:rFonts w:ascii="Cambria Math" w:hAnsi="Cambria Math"/>
                    </w:rPr>
                    <m:t>1</m:t>
                  </m:r>
                </m:sub>
              </m:sSub>
              <m:sSup>
                <m:sSupPr>
                  <m:ctrlPr>
                    <w:ins w:id="551" w:author="Ian Stevenson" w:date="2022-04-25T12:35:00Z">
                      <w:rPr>
                        <w:rFonts w:ascii="Cambria Math" w:hAnsi="Cambria Math"/>
                        <w:i/>
                      </w:rPr>
                    </w:ins>
                  </m:ctrlPr>
                </m:sSupPr>
                <m:e>
                  <m:d>
                    <m:dPr>
                      <m:ctrlPr>
                        <w:ins w:id="552" w:author="Ian Stevenson" w:date="2022-04-25T12:35:00Z">
                          <w:rPr>
                            <w:rFonts w:ascii="Cambria Math" w:hAnsi="Cambria Math"/>
                            <w:i/>
                          </w:rPr>
                        </w:ins>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ins w:id="553" w:author="Ian Stevenson" w:date="2022-04-25T12:35:00Z">
                      <w:rPr>
                        <w:rFonts w:ascii="Cambria Math" w:hAnsi="Cambria Math"/>
                        <w:i/>
                      </w:rPr>
                    </w:ins>
                  </m:ctrlPr>
                </m:sSubPr>
                <m:e>
                  <m:r>
                    <w:rPr>
                      <w:rFonts w:ascii="Cambria Math" w:hAnsi="Cambria Math"/>
                    </w:rPr>
                    <m:t>c</m:t>
                  </m:r>
                </m:e>
                <m:sub>
                  <m:r>
                    <w:rPr>
                      <w:rFonts w:ascii="Cambria Math" w:hAnsi="Cambria Math"/>
                    </w:rPr>
                    <m:t>2</m:t>
                  </m:r>
                </m:sub>
              </m:sSub>
              <m:sSup>
                <m:sSupPr>
                  <m:ctrlPr>
                    <w:ins w:id="554" w:author="Ian Stevenson" w:date="2022-04-25T12:35:00Z">
                      <w:rPr>
                        <w:rFonts w:ascii="Cambria Math" w:hAnsi="Cambria Math"/>
                        <w:i/>
                      </w:rPr>
                    </w:ins>
                  </m:ctrlPr>
                </m:sSupPr>
                <m:e>
                  <m:d>
                    <m:dPr>
                      <m:ctrlPr>
                        <w:ins w:id="555" w:author="Ian Stevenson" w:date="2022-04-25T12:35:00Z">
                          <w:rPr>
                            <w:rFonts w:ascii="Cambria Math" w:hAnsi="Cambria Math"/>
                            <w:i/>
                          </w:rPr>
                        </w:ins>
                      </m:ctrlPr>
                    </m:dPr>
                    <m:e>
                      <m:r>
                        <w:rPr>
                          <w:rFonts w:ascii="Cambria Math" w:hAnsi="Cambria Math"/>
                        </w:rPr>
                        <m:t>να</m:t>
                      </m:r>
                    </m:e>
                  </m:d>
                </m:e>
                <m:sup>
                  <m:r>
                    <w:rPr>
                      <w:rFonts w:ascii="Cambria Math" w:hAnsi="Cambria Math"/>
                    </w:rPr>
                    <m:t>-2</m:t>
                  </m:r>
                </m:sup>
              </m:sSup>
              <m:r>
                <w:rPr>
                  <w:rFonts w:ascii="Cambria Math" w:hAnsi="Cambria Math"/>
                </w:rPr>
                <m:t>+O</m:t>
              </m:r>
              <m:d>
                <m:dPr>
                  <m:ctrlPr>
                    <w:ins w:id="556" w:author="Ian Stevenson" w:date="2022-04-25T12:35:00Z">
                      <w:rPr>
                        <w:rFonts w:ascii="Cambria Math" w:hAnsi="Cambria Math"/>
                        <w:i/>
                      </w:rPr>
                    </w:ins>
                  </m:ctrlPr>
                </m:dPr>
                <m:e>
                  <m:sSup>
                    <m:sSupPr>
                      <m:ctrlPr>
                        <w:ins w:id="557" w:author="Ian Stevenson" w:date="2022-04-25T12:35:00Z">
                          <w:rPr>
                            <w:rFonts w:ascii="Cambria Math" w:hAnsi="Cambria Math"/>
                            <w:i/>
                          </w:rPr>
                        </w:ins>
                      </m:ctrlPr>
                    </m:sSupPr>
                    <m:e>
                      <m:r>
                        <w:rPr>
                          <w:rFonts w:ascii="Cambria Math" w:hAnsi="Cambria Math"/>
                        </w:rPr>
                        <m:t>λ</m:t>
                      </m:r>
                    </m:e>
                    <m:sup>
                      <m:r>
                        <w:rPr>
                          <w:rFonts w:ascii="Cambria Math" w:hAnsi="Cambria Math"/>
                        </w:rPr>
                        <m:t>-</m:t>
                      </m:r>
                      <m:f>
                        <m:fPr>
                          <m:ctrlPr>
                            <w:ins w:id="558" w:author="Ian Stevenson" w:date="2022-04-25T12:35:00Z">
                              <w:rPr>
                                <w:rFonts w:ascii="Cambria Math" w:hAnsi="Cambria Math"/>
                                <w:i/>
                              </w:rPr>
                            </w:ins>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34FD4DA4" w:rsidR="00DF0933" w:rsidRDefault="00DF0933" w:rsidP="00A85603">
      <w:pPr>
        <w:spacing w:line="240" w:lineRule="auto"/>
      </w:pPr>
      <w:r>
        <w:t>Then the moments</w:t>
      </w:r>
      <w:r w:rsidR="00C71914">
        <w:t xml:space="preserve"> can be calculated as </w:t>
      </w:r>
      <w:r w:rsidR="00297C7A">
        <w:t>follows</w:t>
      </w:r>
      <w:r w:rsidR="00C71914">
        <w:t>:</w:t>
      </w:r>
    </w:p>
    <w:p w14:paraId="4C7AF020" w14:textId="30C7A8F4" w:rsidR="00DF0933" w:rsidRDefault="00AC455B" w:rsidP="00A85603">
      <w:pPr>
        <w:spacing w:line="240" w:lineRule="auto"/>
      </w:pPr>
      <m:oMathPara>
        <m:oMath>
          <m:r>
            <w:rPr>
              <w:rFonts w:ascii="Cambria Math" w:hAnsi="Cambria Math"/>
            </w:rPr>
            <m:t>E</m:t>
          </m:r>
          <m:d>
            <m:dPr>
              <m:ctrlPr>
                <w:ins w:id="559" w:author="Ian Stevenson" w:date="2022-04-25T12:35:00Z">
                  <w:rPr>
                    <w:rFonts w:ascii="Cambria Math" w:hAnsi="Cambria Math"/>
                    <w:i/>
                  </w:rPr>
                </w:ins>
              </m:ctrlPr>
            </m:dPr>
            <m:e>
              <m:r>
                <w:rPr>
                  <w:rFonts w:ascii="Cambria Math" w:hAnsi="Cambria Math"/>
                </w:rPr>
                <m:t>Y</m:t>
              </m:r>
            </m:e>
          </m:d>
          <m:r>
            <m:rPr>
              <m:aln/>
            </m:rPr>
            <w:rPr>
              <w:rFonts w:ascii="Cambria Math" w:hAnsi="Cambria Math"/>
            </w:rPr>
            <m:t>=α-</m:t>
          </m:r>
          <m:f>
            <m:fPr>
              <m:ctrlPr>
                <w:ins w:id="560" w:author="Ian Stevenson" w:date="2022-04-25T12:35:00Z">
                  <w:rPr>
                    <w:rFonts w:ascii="Cambria Math" w:hAnsi="Cambria Math"/>
                    <w:i/>
                  </w:rPr>
                </w:ins>
              </m:ctrlPr>
            </m:fPr>
            <m:num>
              <m:r>
                <w:rPr>
                  <w:rFonts w:ascii="Cambria Math" w:hAnsi="Cambria Math"/>
                </w:rPr>
                <m:t>ν-1</m:t>
              </m:r>
            </m:num>
            <m:den>
              <m:r>
                <w:rPr>
                  <w:rFonts w:ascii="Cambria Math" w:hAnsi="Cambria Math"/>
                </w:rPr>
                <m:t>2ν</m:t>
              </m:r>
            </m:den>
          </m:f>
          <m:r>
            <w:rPr>
              <w:rFonts w:ascii="Cambria Math" w:hAnsi="Cambria Math"/>
            </w:rPr>
            <m:t>-</m:t>
          </m:r>
          <m:f>
            <m:fPr>
              <m:ctrlPr>
                <w:ins w:id="561" w:author="Ian Stevenson" w:date="2022-04-25T12:35:00Z">
                  <w:rPr>
                    <w:rFonts w:ascii="Cambria Math" w:hAnsi="Cambria Math"/>
                    <w:i/>
                  </w:rPr>
                </w:ins>
              </m:ctrlPr>
            </m:fPr>
            <m:num>
              <m:sSup>
                <m:sSupPr>
                  <m:ctrlPr>
                    <w:ins w:id="562"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ins w:id="563"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sSup>
            <m:sSupPr>
              <m:ctrlPr>
                <w:ins w:id="564" w:author="Ian Stevenson" w:date="2022-04-25T12:35:00Z">
                  <w:rPr>
                    <w:rFonts w:ascii="Cambria Math" w:hAnsi="Cambria Math"/>
                    <w:i/>
                  </w:rPr>
                </w:ins>
              </m:ctrlPr>
            </m:sSupPr>
            <m:e>
              <m:r>
                <w:rPr>
                  <w:rFonts w:ascii="Cambria Math" w:hAnsi="Cambria Math"/>
                </w:rPr>
                <m:t>α</m:t>
              </m:r>
            </m:e>
            <m:sup>
              <m:r>
                <w:rPr>
                  <w:rFonts w:ascii="Cambria Math" w:hAnsi="Cambria Math"/>
                </w:rPr>
                <m:t>-1</m:t>
              </m:r>
            </m:sup>
          </m:sSup>
          <m:r>
            <w:rPr>
              <w:rFonts w:ascii="Cambria Math" w:hAnsi="Cambria Math"/>
            </w:rPr>
            <m:t>-</m:t>
          </m:r>
          <m:f>
            <m:fPr>
              <m:ctrlPr>
                <w:ins w:id="565" w:author="Ian Stevenson" w:date="2022-04-25T12:35:00Z">
                  <w:rPr>
                    <w:rFonts w:ascii="Cambria Math" w:hAnsi="Cambria Math"/>
                    <w:i/>
                  </w:rPr>
                </w:ins>
              </m:ctrlPr>
            </m:fPr>
            <m:num>
              <m:sSup>
                <m:sSupPr>
                  <m:ctrlPr>
                    <w:ins w:id="566"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ins w:id="567"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sSup>
            <m:sSupPr>
              <m:ctrlPr>
                <w:ins w:id="568" w:author="Ian Stevenson" w:date="2022-04-25T12:35:00Z">
                  <w:rPr>
                    <w:rFonts w:ascii="Cambria Math" w:hAnsi="Cambria Math"/>
                    <w:i/>
                  </w:rPr>
                </w:ins>
              </m:ctrlPr>
            </m:sSupPr>
            <m:e>
              <m:r>
                <w:rPr>
                  <w:rFonts w:ascii="Cambria Math" w:hAnsi="Cambria Math"/>
                </w:rPr>
                <m:t>α</m:t>
              </m:r>
            </m:e>
            <m:sup>
              <m:r>
                <w:rPr>
                  <w:rFonts w:ascii="Cambria Math" w:hAnsi="Cambria Math"/>
                </w:rPr>
                <m:t>-2</m:t>
              </m:r>
            </m:sup>
          </m:sSup>
          <m:r>
            <w:rPr>
              <w:rFonts w:ascii="Cambria Math" w:hAnsi="Cambria Math"/>
            </w:rPr>
            <m:t>+O</m:t>
          </m:r>
          <m:d>
            <m:dPr>
              <m:ctrlPr>
                <w:ins w:id="569" w:author="Ian Stevenson" w:date="2022-04-25T12:35:00Z">
                  <w:rPr>
                    <w:rFonts w:ascii="Cambria Math" w:hAnsi="Cambria Math"/>
                    <w:i/>
                  </w:rPr>
                </w:ins>
              </m:ctrlPr>
            </m:dPr>
            <m:e>
              <m:sSup>
                <m:sSupPr>
                  <m:ctrlPr>
                    <w:ins w:id="570" w:author="Ian Stevenson" w:date="2022-04-25T12:35:00Z">
                      <w:rPr>
                        <w:rFonts w:ascii="Cambria Math" w:hAnsi="Cambria Math"/>
                        <w:i/>
                      </w:rPr>
                    </w:ins>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ins w:id="571" w:author="Ian Stevenson" w:date="2022-04-25T12:35:00Z">
                  <w:rPr>
                    <w:rFonts w:ascii="Cambria Math" w:hAnsi="Cambria Math"/>
                    <w:i/>
                  </w:rPr>
                </w:ins>
              </m:ctrlPr>
            </m:dPr>
            <m:e>
              <m:r>
                <w:rPr>
                  <w:rFonts w:ascii="Cambria Math" w:hAnsi="Cambria Math"/>
                </w:rPr>
                <m:t>Y</m:t>
              </m:r>
            </m:e>
          </m:d>
          <m:r>
            <m:rPr>
              <m:aln/>
            </m:rPr>
            <w:rPr>
              <w:rFonts w:ascii="Cambria Math" w:hAnsi="Cambria Math"/>
            </w:rPr>
            <m:t>=</m:t>
          </m:r>
          <m:f>
            <m:fPr>
              <m:ctrlPr>
                <w:ins w:id="572" w:author="Ian Stevenson" w:date="2022-04-25T12:35:00Z">
                  <w:rPr>
                    <w:rFonts w:ascii="Cambria Math" w:hAnsi="Cambria Math"/>
                    <w:i/>
                  </w:rPr>
                </w:ins>
              </m:ctrlPr>
            </m:fPr>
            <m:num>
              <m:r>
                <w:rPr>
                  <w:rFonts w:ascii="Cambria Math" w:hAnsi="Cambria Math"/>
                </w:rPr>
                <m:t>α</m:t>
              </m:r>
            </m:num>
            <m:den>
              <m:r>
                <w:rPr>
                  <w:rFonts w:ascii="Cambria Math" w:hAnsi="Cambria Math"/>
                </w:rPr>
                <m:t>ν</m:t>
              </m:r>
            </m:den>
          </m:f>
          <m:r>
            <w:rPr>
              <w:rFonts w:ascii="Cambria Math" w:hAnsi="Cambria Math"/>
            </w:rPr>
            <m:t>+</m:t>
          </m:r>
          <m:f>
            <m:fPr>
              <m:ctrlPr>
                <w:ins w:id="573" w:author="Ian Stevenson" w:date="2022-04-25T12:35:00Z">
                  <w:rPr>
                    <w:rFonts w:ascii="Cambria Math" w:hAnsi="Cambria Math"/>
                    <w:i/>
                  </w:rPr>
                </w:ins>
              </m:ctrlPr>
            </m:fPr>
            <m:num>
              <m:sSup>
                <m:sSupPr>
                  <m:ctrlPr>
                    <w:ins w:id="574"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sSup>
                <m:sSupPr>
                  <m:ctrlPr>
                    <w:ins w:id="575"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sSup>
            <m:sSupPr>
              <m:ctrlPr>
                <w:ins w:id="576" w:author="Ian Stevenson" w:date="2022-04-25T12:35:00Z">
                  <w:rPr>
                    <w:rFonts w:ascii="Cambria Math" w:hAnsi="Cambria Math"/>
                    <w:i/>
                  </w:rPr>
                </w:ins>
              </m:ctrlPr>
            </m:sSupPr>
            <m:e>
              <m:r>
                <w:rPr>
                  <w:rFonts w:ascii="Cambria Math" w:hAnsi="Cambria Math"/>
                </w:rPr>
                <m:t>α</m:t>
              </m:r>
            </m:e>
            <m:sup>
              <m:r>
                <w:rPr>
                  <w:rFonts w:ascii="Cambria Math" w:hAnsi="Cambria Math"/>
                </w:rPr>
                <m:t>-1</m:t>
              </m:r>
            </m:sup>
          </m:sSup>
          <m:r>
            <w:rPr>
              <w:rFonts w:ascii="Cambria Math" w:hAnsi="Cambria Math"/>
            </w:rPr>
            <m:t>+</m:t>
          </m:r>
          <m:f>
            <m:fPr>
              <m:ctrlPr>
                <w:ins w:id="577" w:author="Ian Stevenson" w:date="2022-04-25T12:35:00Z">
                  <w:rPr>
                    <w:rFonts w:ascii="Cambria Math" w:hAnsi="Cambria Math"/>
                    <w:i/>
                  </w:rPr>
                </w:ins>
              </m:ctrlPr>
            </m:fPr>
            <m:num>
              <m:sSup>
                <m:sSupPr>
                  <m:ctrlPr>
                    <w:ins w:id="578"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12</m:t>
              </m:r>
              <m:sSup>
                <m:sSupPr>
                  <m:ctrlPr>
                    <w:ins w:id="579" w:author="Ian Stevenson" w:date="2022-04-25T12:35:00Z">
                      <w:rPr>
                        <w:rFonts w:ascii="Cambria Math" w:hAnsi="Cambria Math"/>
                        <w:i/>
                      </w:rPr>
                    </w:ins>
                  </m:ctrlPr>
                </m:sSupPr>
                <m:e>
                  <m:r>
                    <w:rPr>
                      <w:rFonts w:ascii="Cambria Math" w:hAnsi="Cambria Math"/>
                    </w:rPr>
                    <m:t>ν</m:t>
                  </m:r>
                </m:e>
                <m:sup>
                  <m:r>
                    <w:rPr>
                      <w:rFonts w:ascii="Cambria Math" w:hAnsi="Cambria Math"/>
                    </w:rPr>
                    <m:t>4</m:t>
                  </m:r>
                </m:sup>
              </m:sSup>
            </m:den>
          </m:f>
          <m:sSup>
            <m:sSupPr>
              <m:ctrlPr>
                <w:ins w:id="580" w:author="Ian Stevenson" w:date="2022-04-25T12:35:00Z">
                  <w:rPr>
                    <w:rFonts w:ascii="Cambria Math" w:hAnsi="Cambria Math"/>
                    <w:i/>
                  </w:rPr>
                </w:ins>
              </m:ctrlPr>
            </m:sSupPr>
            <m:e>
              <m:r>
                <w:rPr>
                  <w:rFonts w:ascii="Cambria Math" w:hAnsi="Cambria Math"/>
                </w:rPr>
                <m:t>α</m:t>
              </m:r>
            </m:e>
            <m:sup>
              <m:r>
                <w:rPr>
                  <w:rFonts w:ascii="Cambria Math" w:hAnsi="Cambria Math"/>
                </w:rPr>
                <m:t>-2</m:t>
              </m:r>
            </m:sup>
          </m:sSup>
          <m:r>
            <w:rPr>
              <w:rFonts w:ascii="Cambria Math" w:hAnsi="Cambria Math"/>
            </w:rPr>
            <m:t>+O</m:t>
          </m:r>
          <m:d>
            <m:dPr>
              <m:ctrlPr>
                <w:ins w:id="581" w:author="Ian Stevenson" w:date="2022-04-25T12:35:00Z">
                  <w:rPr>
                    <w:rFonts w:ascii="Cambria Math" w:hAnsi="Cambria Math"/>
                    <w:i/>
                  </w:rPr>
                </w:ins>
              </m:ctrlPr>
            </m:dPr>
            <m:e>
              <m:sSup>
                <m:sSupPr>
                  <m:ctrlPr>
                    <w:ins w:id="582" w:author="Ian Stevenson" w:date="2022-04-25T12:35:00Z">
                      <w:rPr>
                        <w:rFonts w:ascii="Cambria Math" w:hAnsi="Cambria Math"/>
                        <w:i/>
                      </w:rPr>
                    </w:ins>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E</m:t>
          </m:r>
          <m:d>
            <m:dPr>
              <m:ctrlPr>
                <w:ins w:id="583" w:author="Ian Stevenson" w:date="2022-04-25T12:35:00Z">
                  <w:rPr>
                    <w:rFonts w:ascii="Cambria Math" w:hAnsi="Cambria Math"/>
                    <w:i/>
                  </w:rPr>
                </w:ins>
              </m:ctrlPr>
            </m:dPr>
            <m:e>
              <m:func>
                <m:funcPr>
                  <m:ctrlPr>
                    <w:ins w:id="584"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=α</m:t>
          </m:r>
          <m:d>
            <m:dPr>
              <m:ctrlPr>
                <w:ins w:id="585" w:author="Ian Stevenson" w:date="2022-04-25T12:35:00Z">
                  <w:rPr>
                    <w:rFonts w:ascii="Cambria Math" w:hAnsi="Cambria Math"/>
                    <w:i/>
                  </w:rPr>
                </w:ins>
              </m:ctrlPr>
            </m:dPr>
            <m:e>
              <m:f>
                <m:fPr>
                  <m:ctrlPr>
                    <w:ins w:id="586" w:author="Ian Stevenson" w:date="2022-04-25T12:35:00Z">
                      <w:rPr>
                        <w:rFonts w:ascii="Cambria Math" w:hAnsi="Cambria Math"/>
                        <w:i/>
                      </w:rPr>
                    </w:ins>
                  </m:ctrlPr>
                </m:fPr>
                <m:num>
                  <m:func>
                    <m:funcPr>
                      <m:ctrlPr>
                        <w:ins w:id="587"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-1</m:t>
              </m:r>
            </m:e>
          </m:d>
          <m:r>
            <w:rPr>
              <w:rFonts w:ascii="Cambria Math" w:hAnsi="Cambria Math"/>
            </w:rPr>
            <m:t>+</m:t>
          </m:r>
          <m:f>
            <m:fPr>
              <m:ctrlPr>
                <w:ins w:id="588" w:author="Ian Stevenson" w:date="2022-04-25T12:35:00Z">
                  <w:rPr>
                    <w:rFonts w:ascii="Cambria Math" w:hAnsi="Cambria Math"/>
                    <w:i/>
                  </w:rPr>
                </w:ins>
              </m:ctrlPr>
            </m:fPr>
            <m:num>
              <m:func>
                <m:funcPr>
                  <m:ctrlPr>
                    <w:ins w:id="58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r>
                <w:rPr>
                  <w:rFonts w:ascii="Cambria Math" w:hAnsi="Cambria Math"/>
                </w:rPr>
                <m:t>2</m:t>
              </m:r>
              <m:sSup>
                <m:sSupPr>
                  <m:ctrlPr>
                    <w:ins w:id="590"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591" w:author="Ian Stevenson" w:date="2022-04-25T12:35:00Z">
                  <w:rPr>
                    <w:rFonts w:ascii="Cambria Math" w:hAnsi="Cambria Math"/>
                    <w:i/>
                  </w:rPr>
                </w:ins>
              </m:ctrlPr>
            </m:fPr>
            <m:num>
              <m:r>
                <w:rPr>
                  <w:rFonts w:ascii="Cambria Math" w:hAnsi="Cambria Math"/>
                </w:rPr>
                <m:t>1</m:t>
              </m:r>
            </m:num>
            <m:den>
              <m:r>
                <w:rPr>
                  <w:rFonts w:ascii="Cambria Math" w:hAnsi="Cambria Math"/>
                </w:rPr>
                <m:t>2ν</m:t>
              </m:r>
            </m:den>
          </m:f>
          <m:r>
            <w:rPr>
              <w:rFonts w:ascii="Cambria Math" w:hAnsi="Cambria Math"/>
            </w:rPr>
            <m:t>+</m:t>
          </m:r>
          <m:f>
            <m:fPr>
              <m:ctrlPr>
                <w:ins w:id="592" w:author="Ian Stevenson" w:date="2022-04-25T12:35:00Z">
                  <w:rPr>
                    <w:rFonts w:ascii="Cambria Math" w:hAnsi="Cambria Math"/>
                    <w:i/>
                  </w:rPr>
                </w:ins>
              </m:ctrlPr>
            </m:fPr>
            <m:num>
              <m:func>
                <m:funcPr>
                  <m:ctrlPr>
                    <w:ins w:id="59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2π</m:t>
                  </m:r>
                </m:e>
              </m:func>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ins w:id="594" w:author="Ian Stevenson" w:date="2022-04-25T12:35:00Z">
                  <w:rPr>
                    <w:rFonts w:ascii="Cambria Math" w:hAnsi="Cambria Math"/>
                    <w:i/>
                  </w:rPr>
                </w:ins>
              </m:ctrlPr>
            </m:fPr>
            <m:num>
              <m:sSup>
                <m:sSupPr>
                  <m:ctrlPr>
                    <w:ins w:id="595" w:author="Ian Stevenson" w:date="2022-04-25T12:35:00Z">
                      <w:rPr>
                        <w:rFonts w:ascii="Cambria Math" w:hAnsi="Cambria Math"/>
                        <w:i/>
                      </w:rPr>
                    </w:ins>
                  </m:ctrlPr>
                </m:sSupPr>
                <m:e>
                  <m:r>
                    <w:rPr>
                      <w:rFonts w:ascii="Cambria Math" w:hAnsi="Cambria Math"/>
                    </w:rPr>
                    <m:t>α</m:t>
                  </m:r>
                </m:e>
                <m:sup>
                  <m:r>
                    <w:rPr>
                      <w:rFonts w:ascii="Cambria Math" w:hAnsi="Cambria Math"/>
                    </w:rPr>
                    <m:t>-1</m:t>
                  </m:r>
                </m:sup>
              </m:sSup>
            </m:num>
            <m:den>
              <m:r>
                <w:rPr>
                  <w:rFonts w:ascii="Cambria Math" w:hAnsi="Cambria Math"/>
                </w:rPr>
                <m:t>24</m:t>
              </m:r>
            </m:den>
          </m:f>
          <m:d>
            <m:dPr>
              <m:ctrlPr>
                <w:ins w:id="596" w:author="Ian Stevenson" w:date="2022-04-25T12:35:00Z">
                  <w:rPr>
                    <w:rFonts w:ascii="Cambria Math" w:hAnsi="Cambria Math"/>
                    <w:i/>
                  </w:rPr>
                </w:ins>
              </m:ctrlPr>
            </m:dPr>
            <m:e>
              <m:r>
                <w:rPr>
                  <w:rFonts w:ascii="Cambria Math" w:hAnsi="Cambria Math"/>
                </w:rPr>
                <m:t>1+</m:t>
              </m:r>
              <m:f>
                <m:fPr>
                  <m:ctrlPr>
                    <w:ins w:id="597" w:author="Ian Stevenson" w:date="2022-04-25T12:35:00Z">
                      <w:rPr>
                        <w:rFonts w:ascii="Cambria Math" w:hAnsi="Cambria Math"/>
                        <w:i/>
                      </w:rPr>
                    </w:ins>
                  </m:ctrlPr>
                </m:fPr>
                <m:num>
                  <m:r>
                    <w:rPr>
                      <w:rFonts w:ascii="Cambria Math" w:hAnsi="Cambria Math"/>
                    </w:rPr>
                    <m:t>1</m:t>
                  </m:r>
                </m:num>
                <m:den>
                  <m:sSup>
                    <m:sSupPr>
                      <m:ctrlPr>
                        <w:ins w:id="598"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599" w:author="Ian Stevenson" w:date="2022-04-25T12:35:00Z">
                      <w:rPr>
                        <w:rFonts w:ascii="Cambria Math" w:hAnsi="Cambria Math"/>
                        <w:i/>
                      </w:rPr>
                    </w:ins>
                  </m:ctrlPr>
                </m:fPr>
                <m:num>
                  <m:func>
                    <m:funcPr>
                      <m:ctrlPr>
                        <w:ins w:id="600"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r>
                    <w:rPr>
                      <w:rFonts w:ascii="Cambria Math" w:hAnsi="Cambria Math"/>
                    </w:rPr>
                    <m:t>ν</m:t>
                  </m:r>
                </m:den>
              </m:f>
              <m:r>
                <w:rPr>
                  <w:rFonts w:ascii="Cambria Math" w:hAnsi="Cambria Math"/>
                </w:rPr>
                <m:t>-</m:t>
              </m:r>
              <m:f>
                <m:fPr>
                  <m:ctrlPr>
                    <w:ins w:id="601" w:author="Ian Stevenson" w:date="2022-04-25T12:35:00Z">
                      <w:rPr>
                        <w:rFonts w:ascii="Cambria Math" w:hAnsi="Cambria Math"/>
                        <w:i/>
                      </w:rPr>
                    </w:ins>
                  </m:ctrlPr>
                </m:fPr>
                <m:num>
                  <m:func>
                    <m:funcPr>
                      <m:ctrlPr>
                        <w:ins w:id="60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03"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e>
          </m:d>
          <m:r>
            <m:rPr>
              <m:sty m:val="p"/>
            </m:rPr>
            <w:rPr>
              <w:rFonts w:ascii="Cambria Math" w:hAnsi="Cambria Math"/>
            </w:rPr>
            <w:br/>
          </m:r>
        </m:oMath>
        <m:oMath>
          <m:r>
            <m:rPr>
              <m:aln/>
            </m:rPr>
            <w:rPr>
              <w:rFonts w:ascii="Cambria Math" w:hAnsi="Cambria Math"/>
            </w:rPr>
            <m:t>-</m:t>
          </m:r>
          <m:f>
            <m:fPr>
              <m:ctrlPr>
                <w:ins w:id="604" w:author="Ian Stevenson" w:date="2022-04-25T12:35:00Z">
                  <w:rPr>
                    <w:rFonts w:ascii="Cambria Math" w:hAnsi="Cambria Math"/>
                    <w:i/>
                  </w:rPr>
                </w:ins>
              </m:ctrlPr>
            </m:fPr>
            <m:num>
              <m:sSup>
                <m:sSupPr>
                  <m:ctrlPr>
                    <w:ins w:id="605" w:author="Ian Stevenson" w:date="2022-04-25T12:35:00Z">
                      <w:rPr>
                        <w:rFonts w:ascii="Cambria Math" w:hAnsi="Cambria Math"/>
                        <w:i/>
                      </w:rPr>
                    </w:ins>
                  </m:ctrlPr>
                </m:sSupPr>
                <m:e>
                  <m:r>
                    <w:rPr>
                      <w:rFonts w:ascii="Cambria Math" w:hAnsi="Cambria Math"/>
                    </w:rPr>
                    <m:t>α</m:t>
                  </m:r>
                </m:e>
                <m:sup>
                  <m:r>
                    <w:rPr>
                      <w:rFonts w:ascii="Cambria Math" w:hAnsi="Cambria Math"/>
                    </w:rPr>
                    <m:t>-2</m:t>
                  </m:r>
                </m:sup>
              </m:sSup>
            </m:num>
            <m:den>
              <m:r>
                <w:rPr>
                  <w:rFonts w:ascii="Cambria Math" w:hAnsi="Cambria Math"/>
                </w:rPr>
                <m:t>24</m:t>
              </m:r>
            </m:den>
          </m:f>
          <m:d>
            <m:dPr>
              <m:ctrlPr>
                <w:ins w:id="606" w:author="Ian Stevenson" w:date="2022-04-25T12:35:00Z">
                  <w:rPr>
                    <w:rFonts w:ascii="Cambria Math" w:hAnsi="Cambria Math"/>
                    <w:i/>
                  </w:rPr>
                </w:ins>
              </m:ctrlPr>
            </m:dPr>
            <m:e>
              <m:f>
                <m:fPr>
                  <m:ctrlPr>
                    <w:ins w:id="607" w:author="Ian Stevenson" w:date="2022-04-25T12:35:00Z">
                      <w:rPr>
                        <w:rFonts w:ascii="Cambria Math" w:hAnsi="Cambria Math"/>
                        <w:i/>
                      </w:rPr>
                    </w:ins>
                  </m:ctrlPr>
                </m:fPr>
                <m:num>
                  <m:r>
                    <w:rPr>
                      <w:rFonts w:ascii="Cambria Math" w:hAnsi="Cambria Math"/>
                    </w:rPr>
                    <m:t>1</m:t>
                  </m:r>
                </m:num>
                <m:den>
                  <m:sSup>
                    <m:sSupPr>
                      <m:ctrlPr>
                        <w:ins w:id="608"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r>
                <w:rPr>
                  <w:rFonts w:ascii="Cambria Math" w:hAnsi="Cambria Math"/>
                </w:rPr>
                <m:t>+</m:t>
              </m:r>
              <m:f>
                <m:fPr>
                  <m:ctrlPr>
                    <w:ins w:id="609" w:author="Ian Stevenson" w:date="2022-04-25T12:35:00Z">
                      <w:rPr>
                        <w:rFonts w:ascii="Cambria Math" w:hAnsi="Cambria Math"/>
                        <w:i/>
                      </w:rPr>
                    </w:ins>
                  </m:ctrlPr>
                </m:fPr>
                <m:num>
                  <m:func>
                    <m:funcPr>
                      <m:ctrlPr>
                        <w:ins w:id="610"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11"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612" w:author="Ian Stevenson" w:date="2022-04-25T12:35:00Z">
                      <w:rPr>
                        <w:rFonts w:ascii="Cambria Math" w:hAnsi="Cambria Math"/>
                        <w:i/>
                      </w:rPr>
                    </w:ins>
                  </m:ctrlPr>
                </m:fPr>
                <m:num>
                  <m:func>
                    <m:funcPr>
                      <m:ctrlPr>
                        <w:ins w:id="61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14" w:author="Ian Stevenson" w:date="2022-04-25T12:35:00Z">
                          <w:rPr>
                            <w:rFonts w:ascii="Cambria Math" w:hAnsi="Cambria Math"/>
                            <w:i/>
                          </w:rPr>
                        </w:ins>
                      </m:ctrlPr>
                    </m:sSupPr>
                    <m:e>
                      <m:r>
                        <w:rPr>
                          <w:rFonts w:ascii="Cambria Math" w:hAnsi="Cambria Math"/>
                        </w:rPr>
                        <m:t>ν</m:t>
                      </m:r>
                    </m:e>
                    <m:sup>
                      <m:r>
                        <w:rPr>
                          <w:rFonts w:ascii="Cambria Math" w:hAnsi="Cambria Math"/>
                        </w:rPr>
                        <m:t>4</m:t>
                      </m:r>
                    </m:sup>
                  </m:sSup>
                </m:den>
              </m:f>
            </m:e>
          </m:d>
          <m:r>
            <w:rPr>
              <w:rFonts w:ascii="Cambria Math" w:hAnsi="Cambria Math"/>
            </w:rPr>
            <m:t>+O</m:t>
          </m:r>
          <m:d>
            <m:dPr>
              <m:ctrlPr>
                <w:ins w:id="615" w:author="Ian Stevenson" w:date="2022-04-25T12:35:00Z">
                  <w:rPr>
                    <w:rFonts w:ascii="Cambria Math" w:hAnsi="Cambria Math"/>
                    <w:i/>
                  </w:rPr>
                </w:ins>
              </m:ctrlPr>
            </m:dPr>
            <m:e>
              <m:sSup>
                <m:sSupPr>
                  <m:ctrlPr>
                    <w:ins w:id="616" w:author="Ian Stevenson" w:date="2022-04-25T12:35:00Z">
                      <w:rPr>
                        <w:rFonts w:ascii="Cambria Math" w:hAnsi="Cambria Math"/>
                        <w:i/>
                      </w:rPr>
                    </w:ins>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Var</m:t>
          </m:r>
          <m:d>
            <m:dPr>
              <m:ctrlPr>
                <w:ins w:id="617" w:author="Ian Stevenson" w:date="2022-04-25T12:35:00Z">
                  <w:rPr>
                    <w:rFonts w:ascii="Cambria Math" w:hAnsi="Cambria Math"/>
                    <w:i/>
                  </w:rPr>
                </w:ins>
              </m:ctrlPr>
            </m:dPr>
            <m:e>
              <m:func>
                <m:funcPr>
                  <m:ctrlPr>
                    <w:ins w:id="618"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ins w:id="619" w:author="Ian Stevenson" w:date="2022-04-25T12:35:00Z">
                  <w:rPr>
                    <w:rFonts w:ascii="Cambria Math" w:hAnsi="Cambria Math"/>
                    <w:i/>
                  </w:rPr>
                </w:ins>
              </m:ctrlPr>
            </m:fPr>
            <m:num>
              <m:r>
                <w:rPr>
                  <w:rFonts w:ascii="Cambria Math" w:hAnsi="Cambria Math"/>
                </w:rPr>
                <m:t>α</m:t>
              </m:r>
              <m:sSup>
                <m:sSupPr>
                  <m:ctrlPr>
                    <w:ins w:id="620" w:author="Ian Stevenson" w:date="2022-04-25T12:35:00Z">
                      <w:rPr>
                        <w:rFonts w:ascii="Cambria Math" w:hAnsi="Cambria Math"/>
                        <w:i/>
                      </w:rPr>
                    </w:ins>
                  </m:ctrlPr>
                </m:sSupPr>
                <m:e>
                  <m:d>
                    <m:dPr>
                      <m:ctrlPr>
                        <w:ins w:id="621" w:author="Ian Stevenson" w:date="2022-04-25T12:35:00Z">
                          <w:rPr>
                            <w:rFonts w:ascii="Cambria Math" w:hAnsi="Cambria Math"/>
                            <w:i/>
                          </w:rPr>
                        </w:ins>
                      </m:ctrlPr>
                    </m:dPr>
                    <m:e>
                      <m:func>
                        <m:funcPr>
                          <m:ctrlPr>
                            <w:ins w:id="62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num>
            <m:den>
              <m:sSup>
                <m:sSupPr>
                  <m:ctrlPr>
                    <w:ins w:id="623"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r>
            <w:rPr>
              <w:rFonts w:ascii="Cambria Math" w:hAnsi="Cambria Math"/>
            </w:rPr>
            <m:t>+</m:t>
          </m:r>
          <m:f>
            <m:fPr>
              <m:ctrlPr>
                <w:ins w:id="624" w:author="Ian Stevenson" w:date="2022-04-25T12:35:00Z">
                  <w:rPr>
                    <w:rFonts w:ascii="Cambria Math" w:hAnsi="Cambria Math"/>
                    <w:i/>
                  </w:rPr>
                </w:ins>
              </m:ctrlPr>
            </m:fPr>
            <m:num>
              <m:func>
                <m:funcPr>
                  <m:ctrlPr>
                    <w:ins w:id="625"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26"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r>
            <w:rPr>
              <w:rFonts w:ascii="Cambria Math" w:hAnsi="Cambria Math"/>
            </w:rPr>
            <m:t>+</m:t>
          </m:r>
          <m:f>
            <m:fPr>
              <m:ctrlPr>
                <w:ins w:id="627" w:author="Ian Stevenson" w:date="2022-04-25T12:35:00Z">
                  <w:rPr>
                    <w:rFonts w:ascii="Cambria Math" w:hAnsi="Cambria Math"/>
                    <w:i/>
                  </w:rPr>
                </w:ins>
              </m:ctrlPr>
            </m:fPr>
            <m:num>
              <m:r>
                <w:rPr>
                  <w:rFonts w:ascii="Cambria Math" w:hAnsi="Cambria Math"/>
                </w:rPr>
                <m:t>1</m:t>
              </m:r>
            </m:num>
            <m:den>
              <m:r>
                <w:rPr>
                  <w:rFonts w:ascii="Cambria Math" w:hAnsi="Cambria Math"/>
                </w:rPr>
                <m:t>2</m:t>
              </m:r>
              <m:sSup>
                <m:sSupPr>
                  <m:ctrlPr>
                    <w:ins w:id="628"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ins w:id="629" w:author="Ian Stevenson" w:date="2022-04-25T12:35:00Z">
                  <w:rPr>
                    <w:rFonts w:ascii="Cambria Math" w:hAnsi="Cambria Math"/>
                    <w:i/>
                  </w:rPr>
                </w:ins>
              </m:ctrlPr>
            </m:fPr>
            <m:num>
              <m:sSup>
                <m:sSupPr>
                  <m:ctrlPr>
                    <w:ins w:id="630" w:author="Ian Stevenson" w:date="2022-04-25T12:35:00Z">
                      <w:rPr>
                        <w:rFonts w:ascii="Cambria Math" w:hAnsi="Cambria Math"/>
                        <w:i/>
                      </w:rPr>
                    </w:ins>
                  </m:ctrlPr>
                </m:sSupPr>
                <m:e>
                  <m:r>
                    <w:rPr>
                      <w:rFonts w:ascii="Cambria Math" w:hAnsi="Cambria Math"/>
                    </w:rPr>
                    <m:t>α</m:t>
                  </m:r>
                </m:e>
                <m:sup>
                  <m:r>
                    <w:rPr>
                      <w:rFonts w:ascii="Cambria Math" w:hAnsi="Cambria Math"/>
                    </w:rPr>
                    <m:t>-1</m:t>
                  </m:r>
                </m:sup>
              </m:sSup>
            </m:num>
            <m:den>
              <m:r>
                <w:rPr>
                  <w:rFonts w:ascii="Cambria Math" w:hAnsi="Cambria Math"/>
                </w:rPr>
                <m:t>24</m:t>
              </m:r>
              <m:sSup>
                <m:sSupPr>
                  <m:ctrlPr>
                    <w:ins w:id="631" w:author="Ian Stevenson" w:date="2022-04-25T12:35:00Z">
                      <w:rPr>
                        <w:rFonts w:ascii="Cambria Math" w:hAnsi="Cambria Math"/>
                        <w:i/>
                      </w:rPr>
                    </w:ins>
                  </m:ctrlPr>
                </m:sSupPr>
                <m:e>
                  <m:r>
                    <w:rPr>
                      <w:rFonts w:ascii="Cambria Math" w:hAnsi="Cambria Math"/>
                    </w:rPr>
                    <m:t>ν</m:t>
                  </m:r>
                </m:e>
                <m:sup>
                  <m:r>
                    <w:rPr>
                      <w:rFonts w:ascii="Cambria Math" w:hAnsi="Cambria Math"/>
                    </w:rPr>
                    <m:t>5</m:t>
                  </m:r>
                </m:sup>
              </m:sSup>
            </m:den>
          </m:f>
          <m:d>
            <m:dPr>
              <m:ctrlPr>
                <w:ins w:id="632" w:author="Ian Stevenson" w:date="2022-04-25T12:35:00Z">
                  <w:rPr>
                    <w:rFonts w:ascii="Cambria Math" w:hAnsi="Cambria Math"/>
                    <w:i/>
                  </w:rPr>
                </w:ins>
              </m:ctrlPr>
            </m:dPr>
            <m:e>
              <m:r>
                <w:rPr>
                  <w:rFonts w:ascii="Cambria Math" w:hAnsi="Cambria Math"/>
                </w:rPr>
                <m:t>-2</m:t>
              </m:r>
              <m:sSup>
                <m:sSupPr>
                  <m:ctrlPr>
                    <w:ins w:id="633"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+4ν</m:t>
              </m:r>
              <m:func>
                <m:funcPr>
                  <m:ctrlPr>
                    <w:ins w:id="634"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r>
                <w:rPr>
                  <w:rFonts w:ascii="Cambria Math" w:hAnsi="Cambria Math"/>
                </w:rPr>
                <m:t>+</m:t>
              </m:r>
              <m:d>
                <m:dPr>
                  <m:ctrlPr>
                    <w:ins w:id="635" w:author="Ian Stevenson" w:date="2022-04-25T12:35:00Z">
                      <w:rPr>
                        <w:rFonts w:ascii="Cambria Math" w:hAnsi="Cambria Math"/>
                        <w:i/>
                      </w:rPr>
                    </w:ins>
                  </m:ctrlPr>
                </m:dPr>
                <m:e>
                  <m:r>
                    <w:rPr>
                      <w:rFonts w:ascii="Cambria Math" w:hAnsi="Cambria Math"/>
                    </w:rPr>
                    <m:t>-1+</m:t>
                  </m:r>
                  <m:sSup>
                    <m:sSupPr>
                      <m:ctrlPr>
                        <w:ins w:id="636"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e>
              </m:d>
              <m:sSup>
                <m:sSupPr>
                  <m:ctrlPr>
                    <w:ins w:id="637" w:author="Ian Stevenson" w:date="2022-04-25T12:35:00Z">
                      <w:rPr>
                        <w:rFonts w:ascii="Cambria Math" w:hAnsi="Cambria Math"/>
                        <w:i/>
                      </w:rPr>
                    </w:ins>
                  </m:ctrlPr>
                </m:sSupPr>
                <m:e>
                  <m:d>
                    <m:dPr>
                      <m:ctrlPr>
                        <w:ins w:id="638" w:author="Ian Stevenson" w:date="2022-04-25T12:35:00Z">
                          <w:rPr>
                            <w:rFonts w:ascii="Cambria Math" w:hAnsi="Cambria Math"/>
                            <w:i/>
                          </w:rPr>
                        </w:ins>
                      </m:ctrlPr>
                    </m:dPr>
                    <m:e>
                      <m:func>
                        <m:funcPr>
                          <m:ctrlPr>
                            <w:ins w:id="63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m:rPr>
              <m:sty m:val="p"/>
            </m:rPr>
            <w:rPr>
              <w:rFonts w:ascii="Cambria Math" w:hAnsi="Cambria Math"/>
            </w:rPr>
            <w:br/>
          </m:r>
        </m:oMath>
        <m:oMath>
          <m:r>
            <m:rPr>
              <m:aln/>
            </m:rPr>
            <w:rPr>
              <w:rFonts w:ascii="Cambria Math" w:hAnsi="Cambria Math"/>
            </w:rPr>
            <m:t>+</m:t>
          </m:r>
          <m:f>
            <m:fPr>
              <m:ctrlPr>
                <w:ins w:id="640" w:author="Ian Stevenson" w:date="2022-04-25T12:35:00Z">
                  <w:rPr>
                    <w:rFonts w:ascii="Cambria Math" w:hAnsi="Cambria Math"/>
                    <w:i/>
                  </w:rPr>
                </w:ins>
              </m:ctrlPr>
            </m:fPr>
            <m:num>
              <m:sSup>
                <m:sSupPr>
                  <m:ctrlPr>
                    <w:ins w:id="641" w:author="Ian Stevenson" w:date="2022-04-25T12:35:00Z">
                      <w:rPr>
                        <w:rFonts w:ascii="Cambria Math" w:hAnsi="Cambria Math"/>
                        <w:i/>
                      </w:rPr>
                    </w:ins>
                  </m:ctrlPr>
                </m:sSupPr>
                <m:e>
                  <m:r>
                    <w:rPr>
                      <w:rFonts w:ascii="Cambria Math" w:hAnsi="Cambria Math"/>
                    </w:rPr>
                    <m:t>α</m:t>
                  </m:r>
                </m:e>
                <m:sup>
                  <m:r>
                    <w:rPr>
                      <w:rFonts w:ascii="Cambria Math" w:hAnsi="Cambria Math"/>
                    </w:rPr>
                    <m:t>-2</m:t>
                  </m:r>
                </m:sup>
              </m:sSup>
            </m:num>
            <m:den>
              <m:r>
                <w:rPr>
                  <w:rFonts w:ascii="Cambria Math" w:hAnsi="Cambria Math"/>
                </w:rPr>
                <m:t>24</m:t>
              </m:r>
              <m:sSup>
                <m:sSupPr>
                  <m:ctrlPr>
                    <w:ins w:id="642" w:author="Ian Stevenson" w:date="2022-04-25T12:35:00Z">
                      <w:rPr>
                        <w:rFonts w:ascii="Cambria Math" w:hAnsi="Cambria Math"/>
                        <w:i/>
                      </w:rPr>
                    </w:ins>
                  </m:ctrlPr>
                </m:sSupPr>
                <m:e>
                  <m:r>
                    <w:rPr>
                      <w:rFonts w:ascii="Cambria Math" w:hAnsi="Cambria Math"/>
                    </w:rPr>
                    <m:t>ν</m:t>
                  </m:r>
                </m:e>
                <m:sup>
                  <m:r>
                    <w:rPr>
                      <w:rFonts w:ascii="Cambria Math" w:hAnsi="Cambria Math"/>
                    </w:rPr>
                    <m:t>6</m:t>
                  </m:r>
                </m:sup>
              </m:sSup>
            </m:den>
          </m:f>
          <m:d>
            <m:dPr>
              <m:ctrlPr>
                <w:ins w:id="643" w:author="Ian Stevenson" w:date="2022-04-25T12:35:00Z">
                  <w:rPr>
                    <w:rFonts w:ascii="Cambria Math" w:hAnsi="Cambria Math"/>
                    <w:i/>
                  </w:rPr>
                </w:ins>
              </m:ctrlPr>
            </m:dPr>
            <m:e>
              <m:r>
                <w:rPr>
                  <w:rFonts w:ascii="Cambria Math" w:hAnsi="Cambria Math"/>
                </w:rPr>
                <m:t>-3</m:t>
              </m:r>
              <m:sSup>
                <m:sSupPr>
                  <m:ctrlPr>
                    <w:ins w:id="644"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r>
                <w:rPr>
                  <w:rFonts w:ascii="Cambria Math" w:hAnsi="Cambria Math"/>
                </w:rPr>
                <m:t>-2ν</m:t>
              </m:r>
              <m:d>
                <m:dPr>
                  <m:ctrlPr>
                    <w:ins w:id="645" w:author="Ian Stevenson" w:date="2022-04-25T12:35:00Z">
                      <w:rPr>
                        <w:rFonts w:ascii="Cambria Math" w:hAnsi="Cambria Math"/>
                        <w:i/>
                      </w:rPr>
                    </w:ins>
                  </m:ctrlPr>
                </m:dPr>
                <m:e>
                  <m:r>
                    <w:rPr>
                      <w:rFonts w:ascii="Cambria Math" w:hAnsi="Cambria Math"/>
                    </w:rPr>
                    <m:t>-3+</m:t>
                  </m:r>
                  <m:sSup>
                    <m:sSupPr>
                      <m:ctrlPr>
                        <w:ins w:id="646"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e>
              </m:d>
              <m:func>
                <m:funcPr>
                  <m:ctrlPr>
                    <w:ins w:id="647"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r>
                <w:rPr>
                  <w:rFonts w:ascii="Cambria Math" w:hAnsi="Cambria Math"/>
                </w:rPr>
                <m:t>+2</m:t>
              </m:r>
              <m:d>
                <m:dPr>
                  <m:ctrlPr>
                    <w:ins w:id="648" w:author="Ian Stevenson" w:date="2022-04-25T12:35:00Z">
                      <w:rPr>
                        <w:rFonts w:ascii="Cambria Math" w:hAnsi="Cambria Math"/>
                        <w:i/>
                      </w:rPr>
                    </w:ins>
                  </m:ctrlPr>
                </m:dPr>
                <m:e>
                  <m:r>
                    <w:rPr>
                      <w:rFonts w:ascii="Cambria Math" w:hAnsi="Cambria Math"/>
                    </w:rPr>
                    <m:t>-1+</m:t>
                  </m:r>
                  <m:sSup>
                    <m:sSupPr>
                      <m:ctrlPr>
                        <w:ins w:id="649"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e>
              </m:d>
              <m:sSup>
                <m:sSupPr>
                  <m:ctrlPr>
                    <w:ins w:id="650" w:author="Ian Stevenson" w:date="2022-04-25T12:35:00Z">
                      <w:rPr>
                        <w:rFonts w:ascii="Cambria Math" w:hAnsi="Cambria Math"/>
                        <w:i/>
                      </w:rPr>
                    </w:ins>
                  </m:ctrlPr>
                </m:sSupPr>
                <m:e>
                  <m:d>
                    <m:dPr>
                      <m:ctrlPr>
                        <w:ins w:id="651" w:author="Ian Stevenson" w:date="2022-04-25T12:35:00Z">
                          <w:rPr>
                            <w:rFonts w:ascii="Cambria Math" w:hAnsi="Cambria Math"/>
                            <w:i/>
                          </w:rPr>
                        </w:ins>
                      </m:ctrlPr>
                    </m:dPr>
                    <m:e>
                      <m:func>
                        <m:funcPr>
                          <m:ctrlPr>
                            <w:ins w:id="65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e>
          </m:d>
          <m:r>
            <w:rPr>
              <w:rFonts w:ascii="Cambria Math" w:hAnsi="Cambria Math"/>
            </w:rPr>
            <m:t>+O</m:t>
          </m:r>
          <m:d>
            <m:dPr>
              <m:ctrlPr>
                <w:ins w:id="653" w:author="Ian Stevenson" w:date="2022-04-25T12:35:00Z">
                  <w:rPr>
                    <w:rFonts w:ascii="Cambria Math" w:hAnsi="Cambria Math"/>
                    <w:i/>
                  </w:rPr>
                </w:ins>
              </m:ctrlPr>
            </m:dPr>
            <m:e>
              <m:sSup>
                <m:sSupPr>
                  <m:ctrlPr>
                    <w:ins w:id="654" w:author="Ian Stevenson" w:date="2022-04-25T12:35:00Z">
                      <w:rPr>
                        <w:rFonts w:ascii="Cambria Math" w:hAnsi="Cambria Math"/>
                        <w:i/>
                      </w:rPr>
                    </w:ins>
                  </m:ctrlPr>
                </m:sSupPr>
                <m:e>
                  <m:r>
                    <w:rPr>
                      <w:rFonts w:ascii="Cambria Math" w:hAnsi="Cambria Math"/>
                    </w:rPr>
                    <m:t>α</m:t>
                  </m:r>
                </m:e>
                <m:sup>
                  <m:r>
                    <w:rPr>
                      <w:rFonts w:ascii="Cambria Math" w:hAnsi="Cambria Math"/>
                    </w:rPr>
                    <m:t>-3</m:t>
                  </m:r>
                </m:sup>
              </m:sSup>
            </m:e>
          </m:d>
          <m:r>
            <m:rPr>
              <m:sty m:val="p"/>
            </m:rPr>
            <w:rPr>
              <w:rFonts w:ascii="Cambria Math" w:hAnsi="Cambria Math"/>
            </w:rPr>
            <w:br/>
          </m:r>
        </m:oMath>
        <m:oMath>
          <m:r>
            <w:rPr>
              <w:rFonts w:ascii="Cambria Math" w:hAnsi="Cambria Math"/>
            </w:rPr>
            <m:t>Cov</m:t>
          </m:r>
          <m:d>
            <m:dPr>
              <m:ctrlPr>
                <w:ins w:id="655" w:author="Ian Stevenson" w:date="2022-04-25T12:35:00Z">
                  <w:rPr>
                    <w:rFonts w:ascii="Cambria Math" w:hAnsi="Cambria Math"/>
                    <w:i/>
                  </w:rPr>
                </w:ins>
              </m:ctrlPr>
            </m:dPr>
            <m:e>
              <m:r>
                <w:rPr>
                  <w:rFonts w:ascii="Cambria Math" w:hAnsi="Cambria Math"/>
                </w:rPr>
                <m:t>Y,</m:t>
              </m:r>
              <m:func>
                <m:funcPr>
                  <m:ctrlPr>
                    <w:ins w:id="656"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ins w:id="657" w:author="Ian Stevenson" w:date="2022-04-25T12:35:00Z">
                  <w:rPr>
                    <w:rFonts w:ascii="Cambria Math" w:hAnsi="Cambria Math"/>
                    <w:i/>
                  </w:rPr>
                </w:ins>
              </m:ctrlPr>
            </m:fPr>
            <m:num>
              <m:r>
                <w:rPr>
                  <w:rFonts w:ascii="Cambria Math" w:hAnsi="Cambria Math"/>
                </w:rPr>
                <m:t>∂E</m:t>
              </m:r>
              <m:d>
                <m:dPr>
                  <m:ctrlPr>
                    <w:ins w:id="658" w:author="Ian Stevenson" w:date="2022-04-25T12:35:00Z">
                      <w:rPr>
                        <w:rFonts w:ascii="Cambria Math" w:hAnsi="Cambria Math"/>
                        <w:i/>
                      </w:rPr>
                    </w:ins>
                  </m:ctrlPr>
                </m:dPr>
                <m:e>
                  <m:func>
                    <m:funcPr>
                      <m:ctrlPr>
                        <w:ins w:id="659"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ins w:id="660"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ins w:id="661" w:author="Ian Stevenson" w:date="2022-04-25T12:35:00Z">
                  <w:rPr>
                    <w:rFonts w:ascii="Cambria Math" w:hAnsi="Cambria Math"/>
                    <w:i/>
                  </w:rPr>
                </w:ins>
              </m:ctrlPr>
            </m:fPr>
            <m:num>
              <m:r>
                <w:rPr>
                  <w:rFonts w:ascii="Cambria Math" w:hAnsi="Cambria Math"/>
                </w:rPr>
                <m:t>α</m:t>
              </m:r>
              <m:func>
                <m:funcPr>
                  <m:ctrlPr>
                    <w:ins w:id="662"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63"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664" w:author="Ian Stevenson" w:date="2022-04-25T12:35:00Z">
                  <w:rPr>
                    <w:rFonts w:ascii="Cambria Math" w:hAnsi="Cambria Math"/>
                    <w:i/>
                  </w:rPr>
                </w:ins>
              </m:ctrlPr>
            </m:fPr>
            <m:num>
              <m:r>
                <w:rPr>
                  <w:rFonts w:ascii="Cambria Math" w:hAnsi="Cambria Math"/>
                </w:rPr>
                <m:t>1</m:t>
              </m:r>
            </m:num>
            <m:den>
              <m:r>
                <w:rPr>
                  <w:rFonts w:ascii="Cambria Math" w:hAnsi="Cambria Math"/>
                </w:rPr>
                <m:t>2</m:t>
              </m:r>
              <m:sSup>
                <m:sSupPr>
                  <m:ctrlPr>
                    <w:ins w:id="665"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ins w:id="666" w:author="Ian Stevenson" w:date="2022-04-25T12:35:00Z">
                  <w:rPr>
                    <w:rFonts w:ascii="Cambria Math" w:hAnsi="Cambria Math"/>
                    <w:i/>
                  </w:rPr>
                </w:ins>
              </m:ctrlPr>
            </m:fPr>
            <m:num>
              <m:r>
                <w:rPr>
                  <w:rFonts w:ascii="Cambria Math" w:hAnsi="Cambria Math"/>
                </w:rPr>
                <m:t>1</m:t>
              </m:r>
            </m:num>
            <m:den>
              <m:r>
                <w:rPr>
                  <w:rFonts w:ascii="Cambria Math" w:hAnsi="Cambria Math"/>
                </w:rPr>
                <m:t>24α</m:t>
              </m:r>
            </m:den>
          </m:f>
          <m:d>
            <m:dPr>
              <m:ctrlPr>
                <w:ins w:id="667" w:author="Ian Stevenson" w:date="2022-04-25T12:35:00Z">
                  <w:rPr>
                    <w:rFonts w:ascii="Cambria Math" w:hAnsi="Cambria Math"/>
                    <w:i/>
                  </w:rPr>
                </w:ins>
              </m:ctrlPr>
            </m:dPr>
            <m:e>
              <m:f>
                <m:fPr>
                  <m:ctrlPr>
                    <w:ins w:id="668" w:author="Ian Stevenson" w:date="2022-04-25T12:35:00Z">
                      <w:rPr>
                        <w:rFonts w:ascii="Cambria Math" w:hAnsi="Cambria Math"/>
                        <w:i/>
                      </w:rPr>
                    </w:ins>
                  </m:ctrlPr>
                </m:fPr>
                <m:num>
                  <m:r>
                    <w:rPr>
                      <w:rFonts w:ascii="Cambria Math" w:hAnsi="Cambria Math"/>
                    </w:rPr>
                    <m:t>2</m:t>
                  </m:r>
                </m:num>
                <m:den>
                  <m:sSup>
                    <m:sSupPr>
                      <m:ctrlPr>
                        <w:ins w:id="669"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r>
                <w:rPr>
                  <w:rFonts w:ascii="Cambria Math" w:hAnsi="Cambria Math"/>
                </w:rPr>
                <m:t>+</m:t>
              </m:r>
              <m:f>
                <m:fPr>
                  <m:ctrlPr>
                    <w:ins w:id="670" w:author="Ian Stevenson" w:date="2022-04-25T12:35:00Z">
                      <w:rPr>
                        <w:rFonts w:ascii="Cambria Math" w:hAnsi="Cambria Math"/>
                        <w:i/>
                      </w:rPr>
                    </w:ins>
                  </m:ctrlPr>
                </m:fPr>
                <m:num>
                  <m:r>
                    <w:rPr>
                      <w:rFonts w:ascii="Cambria Math" w:hAnsi="Cambria Math"/>
                    </w:rPr>
                    <m:t>logλ</m:t>
                  </m:r>
                </m:num>
                <m:den>
                  <m:sSup>
                    <m:sSupPr>
                      <m:ctrlPr>
                        <w:ins w:id="671"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672" w:author="Ian Stevenson" w:date="2022-04-25T12:35:00Z">
                      <w:rPr>
                        <w:rFonts w:ascii="Cambria Math" w:hAnsi="Cambria Math"/>
                        <w:i/>
                      </w:rPr>
                    </w:ins>
                  </m:ctrlPr>
                </m:fPr>
                <m:num>
                  <m:func>
                    <m:funcPr>
                      <m:ctrlPr>
                        <w:ins w:id="67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74" w:author="Ian Stevenson" w:date="2022-04-25T12:35:00Z">
                          <w:rPr>
                            <w:rFonts w:ascii="Cambria Math" w:hAnsi="Cambria Math"/>
                            <w:i/>
                          </w:rPr>
                        </w:ins>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ins w:id="675" w:author="Ian Stevenson" w:date="2022-04-25T12:35:00Z">
                  <w:rPr>
                    <w:rFonts w:ascii="Cambria Math" w:hAnsi="Cambria Math"/>
                    <w:i/>
                  </w:rPr>
                </w:ins>
              </m:ctrlPr>
            </m:fPr>
            <m:num>
              <m:r>
                <w:rPr>
                  <w:rFonts w:ascii="Cambria Math" w:hAnsi="Cambria Math"/>
                </w:rPr>
                <m:t>1</m:t>
              </m:r>
            </m:num>
            <m:den>
              <m:r>
                <w:rPr>
                  <w:rFonts w:ascii="Cambria Math" w:hAnsi="Cambria Math"/>
                </w:rPr>
                <m:t>24</m:t>
              </m:r>
              <m:sSup>
                <m:sSupPr>
                  <m:ctrlPr>
                    <w:ins w:id="676" w:author="Ian Stevenson" w:date="2022-04-25T12:35:00Z">
                      <w:rPr>
                        <w:rFonts w:ascii="Cambria Math" w:hAnsi="Cambria Math"/>
                        <w:i/>
                      </w:rPr>
                    </w:ins>
                  </m:ctrlPr>
                </m:sSupPr>
                <m:e>
                  <m:r>
                    <w:rPr>
                      <w:rFonts w:ascii="Cambria Math" w:hAnsi="Cambria Math"/>
                    </w:rPr>
                    <m:t>α</m:t>
                  </m:r>
                </m:e>
                <m:sup>
                  <m:r>
                    <w:rPr>
                      <w:rFonts w:ascii="Cambria Math" w:hAnsi="Cambria Math"/>
                    </w:rPr>
                    <m:t>2</m:t>
                  </m:r>
                </m:sup>
              </m:sSup>
            </m:den>
          </m:f>
          <m:d>
            <m:dPr>
              <m:ctrlPr>
                <w:ins w:id="677" w:author="Ian Stevenson" w:date="2022-04-25T12:35:00Z">
                  <w:rPr>
                    <w:rFonts w:ascii="Cambria Math" w:hAnsi="Cambria Math"/>
                    <w:i/>
                  </w:rPr>
                </w:ins>
              </m:ctrlPr>
            </m:dPr>
            <m:e>
              <m:f>
                <m:fPr>
                  <m:ctrlPr>
                    <w:ins w:id="678" w:author="Ian Stevenson" w:date="2022-04-25T12:35:00Z">
                      <w:rPr>
                        <w:rFonts w:ascii="Cambria Math" w:hAnsi="Cambria Math"/>
                        <w:i/>
                      </w:rPr>
                    </w:ins>
                  </m:ctrlPr>
                </m:fPr>
                <m:num>
                  <m:r>
                    <w:rPr>
                      <w:rFonts w:ascii="Cambria Math" w:hAnsi="Cambria Math"/>
                    </w:rPr>
                    <m:t>1</m:t>
                  </m:r>
                </m:num>
                <m:den>
                  <m:sSup>
                    <m:sSupPr>
                      <m:ctrlPr>
                        <w:ins w:id="679" w:author="Ian Stevenson" w:date="2022-04-25T12:35:00Z">
                          <w:rPr>
                            <w:rFonts w:ascii="Cambria Math" w:hAnsi="Cambria Math"/>
                            <w:i/>
                          </w:rPr>
                        </w:ins>
                      </m:ctrlPr>
                    </m:sSupPr>
                    <m:e>
                      <m:r>
                        <w:rPr>
                          <w:rFonts w:ascii="Cambria Math" w:hAnsi="Cambria Math"/>
                        </w:rPr>
                        <m:t>ν</m:t>
                      </m:r>
                    </m:e>
                    <m:sup>
                      <m:r>
                        <w:rPr>
                          <w:rFonts w:ascii="Cambria Math" w:hAnsi="Cambria Math"/>
                        </w:rPr>
                        <m:t>2</m:t>
                      </m:r>
                    </m:sup>
                  </m:sSup>
                </m:den>
              </m:f>
              <m:r>
                <w:rPr>
                  <w:rFonts w:ascii="Cambria Math" w:hAnsi="Cambria Math"/>
                </w:rPr>
                <m:t>-</m:t>
              </m:r>
              <m:f>
                <m:fPr>
                  <m:ctrlPr>
                    <w:ins w:id="680" w:author="Ian Stevenson" w:date="2022-04-25T12:35:00Z">
                      <w:rPr>
                        <w:rFonts w:ascii="Cambria Math" w:hAnsi="Cambria Math"/>
                        <w:i/>
                      </w:rPr>
                    </w:ins>
                  </m:ctrlPr>
                </m:fPr>
                <m:num>
                  <m:r>
                    <w:rPr>
                      <w:rFonts w:ascii="Cambria Math" w:hAnsi="Cambria Math"/>
                    </w:rPr>
                    <m:t>3</m:t>
                  </m:r>
                </m:num>
                <m:den>
                  <m:sSup>
                    <m:sSupPr>
                      <m:ctrlPr>
                        <w:ins w:id="681" w:author="Ian Stevenson" w:date="2022-04-25T12:35:00Z">
                          <w:rPr>
                            <w:rFonts w:ascii="Cambria Math" w:hAnsi="Cambria Math"/>
                            <w:i/>
                          </w:rPr>
                        </w:ins>
                      </m:ctrlPr>
                    </m:sSupPr>
                    <m:e>
                      <m:r>
                        <w:rPr>
                          <w:rFonts w:ascii="Cambria Math" w:hAnsi="Cambria Math"/>
                        </w:rPr>
                        <m:t>ν</m:t>
                      </m:r>
                    </m:e>
                    <m:sup>
                      <m:r>
                        <w:rPr>
                          <w:rFonts w:ascii="Cambria Math" w:hAnsi="Cambria Math"/>
                        </w:rPr>
                        <m:t>4</m:t>
                      </m:r>
                    </m:sup>
                  </m:sSup>
                </m:den>
              </m:f>
              <m:r>
                <w:rPr>
                  <w:rFonts w:ascii="Cambria Math" w:hAnsi="Cambria Math"/>
                </w:rPr>
                <m:t>-</m:t>
              </m:r>
              <m:f>
                <m:fPr>
                  <m:ctrlPr>
                    <w:ins w:id="682" w:author="Ian Stevenson" w:date="2022-04-25T12:35:00Z">
                      <w:rPr>
                        <w:rFonts w:ascii="Cambria Math" w:hAnsi="Cambria Math"/>
                        <w:i/>
                      </w:rPr>
                    </w:ins>
                  </m:ctrlPr>
                </m:fPr>
                <m:num>
                  <m:r>
                    <w:rPr>
                      <w:rFonts w:ascii="Cambria Math" w:hAnsi="Cambria Math"/>
                    </w:rPr>
                    <m:t>2</m:t>
                  </m:r>
                  <m:func>
                    <m:funcPr>
                      <m:ctrlPr>
                        <w:ins w:id="683"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84" w:author="Ian Stevenson" w:date="2022-04-25T12:35:00Z">
                          <w:rPr>
                            <w:rFonts w:ascii="Cambria Math" w:hAnsi="Cambria Math"/>
                            <w:i/>
                          </w:rPr>
                        </w:ins>
                      </m:ctrlPr>
                    </m:sSupPr>
                    <m:e>
                      <m:r>
                        <w:rPr>
                          <w:rFonts w:ascii="Cambria Math" w:hAnsi="Cambria Math"/>
                        </w:rPr>
                        <m:t>ν</m:t>
                      </m:r>
                    </m:e>
                    <m:sup>
                      <m:r>
                        <w:rPr>
                          <w:rFonts w:ascii="Cambria Math" w:hAnsi="Cambria Math"/>
                        </w:rPr>
                        <m:t>3</m:t>
                      </m:r>
                    </m:sup>
                  </m:sSup>
                </m:den>
              </m:f>
              <m:r>
                <w:rPr>
                  <w:rFonts w:ascii="Cambria Math" w:hAnsi="Cambria Math"/>
                </w:rPr>
                <m:t>+</m:t>
              </m:r>
              <m:f>
                <m:fPr>
                  <m:ctrlPr>
                    <w:ins w:id="685" w:author="Ian Stevenson" w:date="2022-04-25T12:35:00Z">
                      <w:rPr>
                        <w:rFonts w:ascii="Cambria Math" w:hAnsi="Cambria Math"/>
                        <w:i/>
                      </w:rPr>
                    </w:ins>
                  </m:ctrlPr>
                </m:fPr>
                <m:num>
                  <m:r>
                    <w:rPr>
                      <w:rFonts w:ascii="Cambria Math" w:hAnsi="Cambria Math"/>
                    </w:rPr>
                    <m:t>2</m:t>
                  </m:r>
                  <m:func>
                    <m:funcPr>
                      <m:ctrlPr>
                        <w:ins w:id="686" w:author="Ian Stevenson" w:date="2022-04-25T12:35:00Z">
                          <w:rPr>
                            <w:rFonts w:ascii="Cambria Math" w:hAnsi="Cambria Math"/>
                            <w:i/>
                          </w:rPr>
                        </w:ins>
                      </m:ctrlPr>
                    </m:funcPr>
                    <m:fName>
                      <m:r>
                        <m:rPr>
                          <m:sty m:val="p"/>
                        </m:rPr>
                        <w:rPr>
                          <w:rFonts w:ascii="Cambria Math" w:hAnsi="Cambria Math"/>
                        </w:rPr>
                        <m:t>log</m:t>
                      </m:r>
                    </m:fName>
                    <m:e>
                      <m:r>
                        <w:rPr>
                          <w:rFonts w:ascii="Cambria Math" w:hAnsi="Cambria Math"/>
                        </w:rPr>
                        <m:t>λ</m:t>
                      </m:r>
                    </m:e>
                  </m:func>
                </m:num>
                <m:den>
                  <m:sSup>
                    <m:sSupPr>
                      <m:ctrlPr>
                        <w:ins w:id="687" w:author="Ian Stevenson" w:date="2022-04-25T12:35:00Z">
                          <w:rPr>
                            <w:rFonts w:ascii="Cambria Math" w:hAnsi="Cambria Math"/>
                            <w:i/>
                          </w:rPr>
                        </w:ins>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ins w:id="688" w:author="Ian Stevenson" w:date="2022-04-25T12:35:00Z">
                  <w:rPr>
                    <w:rFonts w:ascii="Cambria Math" w:hAnsi="Cambria Math"/>
                    <w:i/>
                  </w:rPr>
                </w:ins>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ins w:id="689" w:author="Ian Stevenson" w:date="2022-04-25T12:35:00Z">
                <w:rPr>
                  <w:rFonts w:ascii="Cambria Math" w:hAnsi="Cambria Math"/>
                  <w:i/>
                </w:rPr>
              </w:ins>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ins w:id="690" w:author="Ian Stevenson" w:date="2022-04-25T12:35:00Z">
                <w:rPr>
                  <w:rFonts w:ascii="Cambria Math" w:hAnsi="Cambria Math"/>
                  <w:b/>
                </w:rPr>
              </w:ins>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ins w:id="691" w:author="Ian Stevenson" w:date="2022-04-25T12:35:00Z">
                <w:rPr>
                  <w:rFonts w:ascii="Cambria Math" w:hAnsi="Cambria Math"/>
                  <w:bCs/>
                </w:rPr>
              </w:ins>
            </m:ctrlPr>
          </m:sSupPr>
          <m:e>
            <m:r>
              <m:rPr>
                <m:sty m:val="b"/>
              </m:rPr>
              <w:rPr>
                <w:rFonts w:ascii="Cambria Math" w:hAnsi="Cambria Math"/>
              </w:rPr>
              <m:t>Θ</m:t>
            </m:r>
            <m:ctrlPr>
              <w:ins w:id="692" w:author="Ian Stevenson" w:date="2022-04-25T12:35:00Z">
                <w:rPr>
                  <w:rFonts w:ascii="Cambria Math" w:hAnsi="Cambria Math"/>
                  <w:b/>
                </w:rPr>
              </w:ins>
            </m:ctrlPr>
          </m:e>
          <m:sup>
            <m:r>
              <w:rPr>
                <w:rFonts w:ascii="Cambria Math" w:hAnsi="Cambria Math"/>
              </w:rPr>
              <m:t>(k)</m:t>
            </m:r>
          </m:sup>
        </m:sSup>
        <m:r>
          <w:rPr>
            <w:rFonts w:ascii="Cambria Math" w:hAnsi="Cambria Math"/>
          </w:rPr>
          <m:t>+</m:t>
        </m:r>
        <m:sSup>
          <m:sSupPr>
            <m:ctrlPr>
              <w:ins w:id="693" w:author="Ian Stevenson" w:date="2022-04-25T12:35:00Z">
                <w:rPr>
                  <w:rFonts w:ascii="Cambria Math" w:hAnsi="Cambria Math"/>
                  <w:bCs/>
                  <w:i/>
                </w:rPr>
              </w:ins>
            </m:ctrlPr>
          </m:sSupPr>
          <m:e>
            <m:d>
              <m:dPr>
                <m:begChr m:val="["/>
                <m:endChr m:val="]"/>
                <m:ctrlPr>
                  <w:ins w:id="694" w:author="Ian Stevenson" w:date="2022-04-25T12:35:00Z">
                    <w:rPr>
                      <w:rFonts w:ascii="Cambria Math" w:hAnsi="Cambria Math"/>
                      <w:bCs/>
                      <w:i/>
                    </w:rPr>
                  </w:ins>
                </m:ctrlPr>
              </m:dPr>
              <m:e>
                <m:r>
                  <m:rPr>
                    <m:sty m:val="p"/>
                  </m:rPr>
                  <w:rPr>
                    <w:rFonts w:ascii="Cambria Math" w:hAnsi="Cambria Math"/>
                  </w:rPr>
                  <m:t>∇</m:t>
                </m:r>
                <m:sSub>
                  <m:sSubPr>
                    <m:ctrlPr>
                      <w:ins w:id="695" w:author="Ian Stevenson" w:date="2022-04-25T12:35:00Z">
                        <w:rPr>
                          <w:rFonts w:ascii="Cambria Math" w:hAnsi="Cambria Math"/>
                        </w:rPr>
                      </w:ins>
                    </m:ctrlPr>
                  </m:sSubPr>
                  <m:e>
                    <m:r>
                      <m:rPr>
                        <m:sty m:val="p"/>
                      </m:rPr>
                      <w:rPr>
                        <w:rFonts w:ascii="Cambria Math" w:hAnsi="Cambria Math"/>
                      </w:rPr>
                      <m:t>∇</m:t>
                    </m:r>
                  </m:e>
                  <m:sub>
                    <m:sSup>
                      <m:sSupPr>
                        <m:ctrlPr>
                          <w:ins w:id="696" w:author="Ian Stevenson" w:date="2022-04-25T12:35:00Z">
                            <w:rPr>
                              <w:rFonts w:ascii="Cambria Math" w:hAnsi="Cambria Math"/>
                              <w:bCs/>
                            </w:rPr>
                          </w:ins>
                        </m:ctrlPr>
                      </m:sSupPr>
                      <m:e>
                        <m:r>
                          <m:rPr>
                            <m:sty m:val="b"/>
                          </m:rPr>
                          <w:rPr>
                            <w:rFonts w:ascii="Cambria Math" w:hAnsi="Cambria Math"/>
                          </w:rPr>
                          <m:t>Θ</m:t>
                        </m:r>
                        <m:ctrlPr>
                          <w:ins w:id="697" w:author="Ian Stevenson" w:date="2022-04-25T12:35:00Z">
                            <w:rPr>
                              <w:rFonts w:ascii="Cambria Math" w:hAnsi="Cambria Math"/>
                              <w:b/>
                            </w:rPr>
                          </w:ins>
                        </m:ctrlPr>
                      </m:e>
                      <m:sup>
                        <m:r>
                          <m:rPr>
                            <m:sty m:val="bi"/>
                          </m:rPr>
                          <w:rPr>
                            <w:rFonts w:ascii="Cambria Math" w:hAnsi="Cambria Math"/>
                          </w:rPr>
                          <m:t>(k)</m:t>
                        </m:r>
                      </m:sup>
                    </m:sSup>
                  </m:sub>
                </m:sSub>
                <m:r>
                  <w:rPr>
                    <w:rFonts w:ascii="Cambria Math" w:hAnsi="Cambria Math"/>
                  </w:rPr>
                  <m:t>f</m:t>
                </m:r>
              </m:e>
            </m:d>
            <m:ctrlPr>
              <w:ins w:id="698" w:author="Ian Stevenson" w:date="2022-04-25T12:35:00Z">
                <w:rPr>
                  <w:rFonts w:ascii="Cambria Math" w:hAnsi="Cambria Math"/>
                  <w:i/>
                </w:rPr>
              </w:ins>
            </m:ctrlPr>
          </m:e>
          <m:sup>
            <m:r>
              <w:rPr>
                <w:rFonts w:ascii="Cambria Math" w:hAnsi="Cambria Math"/>
              </w:rPr>
              <m:t>-1</m:t>
            </m:r>
          </m:sup>
        </m:sSup>
        <m:sSub>
          <m:sSubPr>
            <m:ctrlPr>
              <w:ins w:id="699" w:author="Ian Stevenson" w:date="2022-04-25T12:35:00Z">
                <w:rPr>
                  <w:rFonts w:ascii="Cambria Math" w:hAnsi="Cambria Math"/>
                </w:rPr>
              </w:ins>
            </m:ctrlPr>
          </m:sSubPr>
          <m:e>
            <m:r>
              <m:rPr>
                <m:sty m:val="p"/>
              </m:rPr>
              <w:rPr>
                <w:rFonts w:ascii="Cambria Math" w:hAnsi="Cambria Math"/>
              </w:rPr>
              <m:t>∇</m:t>
            </m:r>
          </m:e>
          <m:sub>
            <m:sSup>
              <m:sSupPr>
                <m:ctrlPr>
                  <w:ins w:id="700" w:author="Ian Stevenson" w:date="2022-04-25T12:35:00Z">
                    <w:rPr>
                      <w:rFonts w:ascii="Cambria Math" w:hAnsi="Cambria Math"/>
                      <w:bCs/>
                    </w:rPr>
                  </w:ins>
                </m:ctrlPr>
              </m:sSupPr>
              <m:e>
                <m:r>
                  <m:rPr>
                    <m:sty m:val="b"/>
                  </m:rPr>
                  <w:rPr>
                    <w:rFonts w:ascii="Cambria Math" w:hAnsi="Cambria Math"/>
                  </w:rPr>
                  <m:t>Θ</m:t>
                </m:r>
                <m:ctrlPr>
                  <w:ins w:id="701" w:author="Ian Stevenson" w:date="2022-04-25T12:35:00Z">
                    <w:rPr>
                      <w:rFonts w:ascii="Cambria Math" w:hAnsi="Cambria Math"/>
                      <w:b/>
                    </w:rPr>
                  </w:ins>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1F1891" w:rsidP="00A85603">
      <w:pPr>
        <w:pStyle w:val="ListParagraph"/>
        <w:spacing w:line="240" w:lineRule="auto"/>
      </w:pPr>
      <m:oMathPara>
        <m:oMath>
          <m:sSub>
            <m:sSubPr>
              <m:ctrlPr>
                <w:ins w:id="702" w:author="Ian Stevenson" w:date="2022-04-25T12:35:00Z">
                  <w:rPr>
                    <w:rFonts w:ascii="Cambria Math" w:hAnsi="Cambria Math"/>
                  </w:rPr>
                </w:ins>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ins w:id="703" w:author="Ian Stevenson" w:date="2022-04-25T12:35:00Z">
                  <w:rPr>
                    <w:rFonts w:ascii="Cambria Math" w:hAnsi="Cambria Math"/>
                    <w:i/>
                  </w:rPr>
                </w:ins>
              </m:ctrlPr>
            </m:sSupPr>
            <m:e>
              <m:d>
                <m:dPr>
                  <m:ctrlPr>
                    <w:ins w:id="704" w:author="Ian Stevenson" w:date="2022-04-25T12:35:00Z">
                      <w:rPr>
                        <w:rFonts w:ascii="Cambria Math" w:hAnsi="Cambria Math"/>
                        <w:i/>
                      </w:rPr>
                    </w:ins>
                  </m:ctrlPr>
                </m:dPr>
                <m:e>
                  <m:sSup>
                    <m:sSupPr>
                      <m:ctrlPr>
                        <w:ins w:id="705" w:author="Ian Stevenson" w:date="2022-04-25T12:35:00Z">
                          <w:rPr>
                            <w:rFonts w:ascii="Cambria Math" w:hAnsi="Cambria Math"/>
                            <w:i/>
                          </w:rPr>
                        </w:ins>
                      </m:ctrlPr>
                    </m:sSupPr>
                    <m:e>
                      <m:d>
                        <m:dPr>
                          <m:ctrlPr>
                            <w:ins w:id="706" w:author="Ian Stevenson" w:date="2022-04-25T12:35:00Z">
                              <w:rPr>
                                <w:rFonts w:ascii="Cambria Math" w:hAnsi="Cambria Math"/>
                                <w:i/>
                              </w:rPr>
                            </w:ins>
                          </m:ctrlPr>
                        </m:dPr>
                        <m:e>
                          <m:f>
                            <m:fPr>
                              <m:ctrlPr>
                                <w:ins w:id="707" w:author="Ian Stevenson" w:date="2022-04-25T12:35:00Z">
                                  <w:rPr>
                                    <w:rFonts w:ascii="Cambria Math" w:hAnsi="Cambria Math"/>
                                    <w:i/>
                                  </w:rPr>
                                </w:ins>
                              </m:ctrlPr>
                            </m:fPr>
                            <m:num>
                              <m:r>
                                <w:rPr>
                                  <w:rFonts w:ascii="Cambria Math" w:hAnsi="Cambria Math"/>
                                </w:rPr>
                                <m:t>∂f</m:t>
                              </m:r>
                            </m:num>
                            <m:den>
                              <m:r>
                                <w:rPr>
                                  <w:rFonts w:ascii="Cambria Math" w:hAnsi="Cambria Math"/>
                                </w:rPr>
                                <m:t>∂</m:t>
                              </m:r>
                              <m:sSub>
                                <m:sSubPr>
                                  <m:ctrlPr>
                                    <w:ins w:id="708"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ins w:id="709" w:author="Ian Stevenson" w:date="2022-04-25T12:35:00Z">
                          <w:rPr>
                            <w:rFonts w:ascii="Cambria Math" w:hAnsi="Cambria Math"/>
                            <w:i/>
                          </w:rPr>
                        </w:ins>
                      </m:ctrlPr>
                    </m:sSupPr>
                    <m:e>
                      <m:d>
                        <m:dPr>
                          <m:ctrlPr>
                            <w:ins w:id="710" w:author="Ian Stevenson" w:date="2022-04-25T12:35:00Z">
                              <w:rPr>
                                <w:rFonts w:ascii="Cambria Math" w:hAnsi="Cambria Math"/>
                                <w:i/>
                              </w:rPr>
                            </w:ins>
                          </m:ctrlPr>
                        </m:dPr>
                        <m:e>
                          <m:f>
                            <m:fPr>
                              <m:ctrlPr>
                                <w:ins w:id="711" w:author="Ian Stevenson" w:date="2022-04-25T12:35:00Z">
                                  <w:rPr>
                                    <w:rFonts w:ascii="Cambria Math" w:hAnsi="Cambria Math"/>
                                    <w:i/>
                                  </w:rPr>
                                </w:ins>
                              </m:ctrlPr>
                            </m:fPr>
                            <m:num>
                              <m:r>
                                <w:rPr>
                                  <w:rFonts w:ascii="Cambria Math" w:hAnsi="Cambria Math"/>
                                </w:rPr>
                                <m:t>∂f</m:t>
                              </m:r>
                            </m:num>
                            <m:den>
                              <m:r>
                                <w:rPr>
                                  <w:rFonts w:ascii="Cambria Math" w:hAnsi="Cambria Math"/>
                                </w:rPr>
                                <m:t>∂</m:t>
                              </m:r>
                              <m:sSub>
                                <m:sSubPr>
                                  <m:ctrlPr>
                                    <w:ins w:id="71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ins w:id="713" w:author="Ian Stevenson" w:date="2022-04-25T12:35:00Z">
                  <w:rPr>
                    <w:rFonts w:ascii="Cambria Math" w:hAnsi="Cambria Math"/>
                    <w:i/>
                  </w:rPr>
                </w:ins>
              </m:ctrlPr>
            </m:fPr>
            <m:num>
              <m:r>
                <w:rPr>
                  <w:rFonts w:ascii="Cambria Math" w:hAnsi="Cambria Math"/>
                </w:rPr>
                <m:t>∂f</m:t>
              </m:r>
            </m:num>
            <m:den>
              <m:r>
                <w:rPr>
                  <w:rFonts w:ascii="Cambria Math" w:hAnsi="Cambria Math"/>
                </w:rPr>
                <m:t>∂</m:t>
              </m:r>
              <m:sSub>
                <m:sSubPr>
                  <m:ctrlPr>
                    <w:ins w:id="714"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ins w:id="715" w:author="Ian Stevenson" w:date="2022-04-25T12:35:00Z">
                  <w:rPr>
                    <w:rFonts w:ascii="Cambria Math" w:hAnsi="Cambria Math"/>
                    <w:i/>
                  </w:rPr>
                </w:ins>
              </m:ctrlPr>
            </m:fPr>
            <m:num>
              <m:r>
                <w:rPr>
                  <w:rFonts w:ascii="Cambria Math" w:hAnsi="Cambria Math"/>
                </w:rPr>
                <m:t>∂</m:t>
              </m:r>
              <m:sSub>
                <m:sSubPr>
                  <m:ctrlPr>
                    <w:ins w:id="716" w:author="Ian Stevenson" w:date="2022-04-25T12:35:00Z">
                      <w:rPr>
                        <w:rFonts w:ascii="Cambria Math" w:hAnsi="Cambria Math"/>
                        <w:i/>
                      </w:rPr>
                    </w:ins>
                  </m:ctrlPr>
                </m:sSubPr>
                <m:e>
                  <m:r>
                    <w:rPr>
                      <w:rFonts w:ascii="Cambria Math" w:hAnsi="Cambria Math"/>
                    </w:rPr>
                    <m:t>l</m:t>
                  </m:r>
                </m:e>
                <m:sub>
                  <m:r>
                    <w:rPr>
                      <w:rFonts w:ascii="Cambria Math" w:hAnsi="Cambria Math"/>
                    </w:rPr>
                    <m:t>1</m:t>
                  </m:r>
                </m:sub>
              </m:sSub>
            </m:num>
            <m:den>
              <m:r>
                <w:rPr>
                  <w:rFonts w:ascii="Cambria Math" w:hAnsi="Cambria Math"/>
                </w:rPr>
                <m:t>∂</m:t>
              </m:r>
              <m:sSub>
                <m:sSubPr>
                  <m:ctrlPr>
                    <w:ins w:id="717"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ins w:id="718" w:author="Ian Stevenson" w:date="2022-04-25T12:35:00Z">
                  <w:rPr>
                    <w:rFonts w:ascii="Cambria Math" w:hAnsi="Cambria Math"/>
                    <w:i/>
                  </w:rPr>
                </w:ins>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ins w:id="719" w:author="Ian Stevenson" w:date="2022-04-25T12:35:00Z">
                  <w:rPr>
                    <w:rFonts w:ascii="Cambria Math" w:hAnsi="Cambria Math"/>
                    <w:i/>
                  </w:rPr>
                </w:ins>
              </m:ctrlPr>
            </m:dPr>
            <m:e>
              <m:sSub>
                <m:sSubPr>
                  <m:ctrlPr>
                    <w:ins w:id="72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ins w:id="721"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ins w:id="722" w:author="Ian Stevenson" w:date="2022-04-25T12:35:00Z">
                  <w:rPr>
                    <w:rFonts w:ascii="Cambria Math" w:hAnsi="Cambria Math"/>
                    <w:b/>
                    <w:i/>
                  </w:rPr>
                </w:ins>
              </m:ctrlPr>
            </m:sSupPr>
            <m:e>
              <m:r>
                <m:rPr>
                  <m:sty m:val="bi"/>
                </m:rPr>
                <w:rPr>
                  <w:rFonts w:ascii="Cambria Math" w:hAnsi="Cambria Math"/>
                </w:rPr>
                <m:t>F</m:t>
              </m:r>
              <m:ctrlPr>
                <w:ins w:id="723" w:author="Ian Stevenson" w:date="2022-04-25T12:35:00Z">
                  <w:rPr>
                    <w:rFonts w:ascii="Cambria Math" w:hAnsi="Cambria Math"/>
                    <w:b/>
                    <w:bCs/>
                    <w:i/>
                  </w:rPr>
                </w:ins>
              </m:ctrlPr>
            </m:e>
            <m:sup>
              <m:r>
                <w:rPr>
                  <w:rFonts w:ascii="Cambria Math" w:hAnsi="Cambria Math"/>
                </w:rPr>
                <m:t>'</m:t>
              </m:r>
              <m:ctrlPr>
                <w:ins w:id="724" w:author="Ian Stevenson" w:date="2022-04-25T12:35:00Z">
                  <w:rPr>
                    <w:rFonts w:ascii="Cambria Math" w:hAnsi="Cambria Math"/>
                    <w:i/>
                  </w:rPr>
                </w:ins>
              </m:ctrlPr>
            </m:sup>
          </m:sSup>
          <m:sSup>
            <m:sSupPr>
              <m:ctrlPr>
                <w:ins w:id="725" w:author="Ian Stevenson" w:date="2022-04-25T12:35:00Z">
                  <w:rPr>
                    <w:rFonts w:ascii="Cambria Math" w:hAnsi="Cambria Math"/>
                    <w:b/>
                    <w:i/>
                  </w:rPr>
                </w:ins>
              </m:ctrlPr>
            </m:sSupPr>
            <m:e>
              <m:r>
                <m:rPr>
                  <m:sty m:val="bi"/>
                </m:rPr>
                <w:rPr>
                  <w:rFonts w:ascii="Cambria Math" w:hAnsi="Cambria Math"/>
                </w:rPr>
                <m:t>Q</m:t>
              </m:r>
              <m:ctrlPr>
                <w:ins w:id="726" w:author="Ian Stevenson" w:date="2022-04-25T12:35:00Z">
                  <w:rPr>
                    <w:rFonts w:ascii="Cambria Math" w:hAnsi="Cambria Math"/>
                    <w:b/>
                    <w:bCs/>
                    <w:i/>
                  </w:rPr>
                </w:ins>
              </m:ctrlPr>
            </m:e>
            <m:sup>
              <m:r>
                <w:rPr>
                  <w:rFonts w:ascii="Cambria Math" w:hAnsi="Cambria Math"/>
                </w:rPr>
                <m:t>-1</m:t>
              </m:r>
              <m:ctrlPr>
                <w:ins w:id="727" w:author="Ian Stevenson" w:date="2022-04-25T12:35:00Z">
                  <w:rPr>
                    <w:rFonts w:ascii="Cambria Math" w:hAnsi="Cambria Math"/>
                    <w:i/>
                  </w:rPr>
                </w:ins>
              </m:ctrlPr>
            </m:sup>
          </m:sSup>
          <m:d>
            <m:dPr>
              <m:ctrlPr>
                <w:ins w:id="728" w:author="Ian Stevenson" w:date="2022-04-25T12:35:00Z">
                  <w:rPr>
                    <w:rFonts w:ascii="Cambria Math" w:hAnsi="Cambria Math"/>
                    <w:b/>
                    <w:i/>
                  </w:rPr>
                </w:ins>
              </m:ctrlPr>
            </m:dPr>
            <m:e>
              <m:sSub>
                <m:sSubPr>
                  <m:ctrlPr>
                    <w:ins w:id="729"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ins w:id="730"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ins w:id="731" w:author="Ian Stevenson" w:date="2022-04-25T12:35:00Z">
                  <w:rPr>
                    <w:rFonts w:ascii="Cambria Math" w:hAnsi="Cambria Math"/>
                    <w:i/>
                  </w:rPr>
                </w:ins>
              </m:ctrlPr>
            </m:fPr>
            <m:num>
              <m:r>
                <w:rPr>
                  <w:rFonts w:ascii="Cambria Math" w:hAnsi="Cambria Math"/>
                </w:rPr>
                <m:t>∂f</m:t>
              </m:r>
            </m:num>
            <m:den>
              <m:r>
                <w:rPr>
                  <w:rFonts w:ascii="Cambria Math" w:hAnsi="Cambria Math"/>
                </w:rPr>
                <m:t>∂</m:t>
              </m:r>
              <m:sSub>
                <m:sSubPr>
                  <m:ctrlPr>
                    <w:ins w:id="73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ins w:id="733" w:author="Ian Stevenson" w:date="2022-04-25T12:35:00Z">
                  <w:rPr>
                    <w:rFonts w:ascii="Cambria Math" w:hAnsi="Cambria Math"/>
                    <w:i/>
                  </w:rPr>
                </w:ins>
              </m:ctrlPr>
            </m:fPr>
            <m:num>
              <m:r>
                <w:rPr>
                  <w:rFonts w:ascii="Cambria Math" w:hAnsi="Cambria Math"/>
                </w:rPr>
                <m:t>∂</m:t>
              </m:r>
              <m:sSub>
                <m:sSubPr>
                  <m:ctrlPr>
                    <w:ins w:id="734"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73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ins w:id="736" w:author="Ian Stevenson" w:date="2022-04-25T12:35:00Z">
                  <w:rPr>
                    <w:rFonts w:ascii="Cambria Math" w:hAnsi="Cambria Math"/>
                    <w:b/>
                    <w:i/>
                  </w:rPr>
                </w:ins>
              </m:ctrlPr>
            </m:sSupPr>
            <m:e>
              <m:r>
                <m:rPr>
                  <m:sty m:val="bi"/>
                </m:rPr>
                <w:rPr>
                  <w:rFonts w:ascii="Cambria Math" w:hAnsi="Cambria Math"/>
                </w:rPr>
                <m:t>Q</m:t>
              </m:r>
              <m:ctrlPr>
                <w:ins w:id="737" w:author="Ian Stevenson" w:date="2022-04-25T12:35:00Z">
                  <w:rPr>
                    <w:rFonts w:ascii="Cambria Math" w:hAnsi="Cambria Math"/>
                    <w:i/>
                  </w:rPr>
                </w:ins>
              </m:ctrlPr>
            </m:e>
            <m:sup>
              <m:r>
                <w:rPr>
                  <w:rFonts w:ascii="Cambria Math" w:hAnsi="Cambria Math"/>
                </w:rPr>
                <m:t>-1</m:t>
              </m:r>
              <m:ctrlPr>
                <w:ins w:id="738" w:author="Ian Stevenson" w:date="2022-04-25T12:35:00Z">
                  <w:rPr>
                    <w:rFonts w:ascii="Cambria Math" w:hAnsi="Cambria Math"/>
                    <w:i/>
                  </w:rPr>
                </w:ins>
              </m:ctrlPr>
            </m:sup>
          </m:sSup>
          <m:d>
            <m:dPr>
              <m:ctrlPr>
                <w:ins w:id="739" w:author="Ian Stevenson" w:date="2022-04-25T12:35:00Z">
                  <w:rPr>
                    <w:rFonts w:ascii="Cambria Math" w:hAnsi="Cambria Math"/>
                    <w:i/>
                  </w:rPr>
                </w:ins>
              </m:ctrlPr>
            </m:dPr>
            <m:e>
              <m:sSub>
                <m:sSubPr>
                  <m:ctrlPr>
                    <w:ins w:id="74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741"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ins w:id="742" w:author="Ian Stevenson" w:date="2022-04-25T12:35:00Z">
                  <w:rPr>
                    <w:rFonts w:ascii="Cambria Math" w:hAnsi="Cambria Math"/>
                    <w:b/>
                    <w:i/>
                  </w:rPr>
                </w:ins>
              </m:ctrlPr>
            </m:sSupPr>
            <m:e>
              <m:r>
                <m:rPr>
                  <m:sty m:val="bi"/>
                </m:rPr>
                <w:rPr>
                  <w:rFonts w:ascii="Cambria Math" w:hAnsi="Cambria Math"/>
                </w:rPr>
                <m:t>F</m:t>
              </m:r>
              <m:ctrlPr>
                <w:ins w:id="743" w:author="Ian Stevenson" w:date="2022-04-25T12:35:00Z">
                  <w:rPr>
                    <w:rFonts w:ascii="Cambria Math" w:hAnsi="Cambria Math"/>
                    <w:b/>
                    <w:bCs/>
                    <w:i/>
                  </w:rPr>
                </w:ins>
              </m:ctrlPr>
            </m:e>
            <m:sup>
              <m:r>
                <w:rPr>
                  <w:rFonts w:ascii="Cambria Math" w:hAnsi="Cambria Math"/>
                </w:rPr>
                <m:t>'</m:t>
              </m:r>
              <m:ctrlPr>
                <w:ins w:id="744" w:author="Ian Stevenson" w:date="2022-04-25T12:35:00Z">
                  <w:rPr>
                    <w:rFonts w:ascii="Cambria Math" w:hAnsi="Cambria Math"/>
                    <w:i/>
                  </w:rPr>
                </w:ins>
              </m:ctrlPr>
            </m:sup>
          </m:sSup>
          <m:sSup>
            <m:sSupPr>
              <m:ctrlPr>
                <w:ins w:id="745" w:author="Ian Stevenson" w:date="2022-04-25T12:35:00Z">
                  <w:rPr>
                    <w:rFonts w:ascii="Cambria Math" w:hAnsi="Cambria Math"/>
                    <w:b/>
                    <w:i/>
                  </w:rPr>
                </w:ins>
              </m:ctrlPr>
            </m:sSupPr>
            <m:e>
              <m:r>
                <m:rPr>
                  <m:sty m:val="bi"/>
                </m:rPr>
                <w:rPr>
                  <w:rFonts w:ascii="Cambria Math" w:hAnsi="Cambria Math"/>
                </w:rPr>
                <m:t>Q</m:t>
              </m:r>
              <m:ctrlPr>
                <w:ins w:id="746" w:author="Ian Stevenson" w:date="2022-04-25T12:35:00Z">
                  <w:rPr>
                    <w:rFonts w:ascii="Cambria Math" w:hAnsi="Cambria Math"/>
                    <w:b/>
                    <w:bCs/>
                    <w:i/>
                  </w:rPr>
                </w:ins>
              </m:ctrlPr>
            </m:e>
            <m:sup>
              <m:r>
                <w:rPr>
                  <w:rFonts w:ascii="Cambria Math" w:hAnsi="Cambria Math"/>
                </w:rPr>
                <m:t>-1</m:t>
              </m:r>
              <m:ctrlPr>
                <w:ins w:id="747" w:author="Ian Stevenson" w:date="2022-04-25T12:35:00Z">
                  <w:rPr>
                    <w:rFonts w:ascii="Cambria Math" w:hAnsi="Cambria Math"/>
                    <w:i/>
                  </w:rPr>
                </w:ins>
              </m:ctrlPr>
            </m:sup>
          </m:sSup>
          <m:d>
            <m:dPr>
              <m:ctrlPr>
                <w:ins w:id="748" w:author="Ian Stevenson" w:date="2022-04-25T12:35:00Z">
                  <w:rPr>
                    <w:rFonts w:ascii="Cambria Math" w:hAnsi="Cambria Math"/>
                    <w:b/>
                    <w:i/>
                  </w:rPr>
                </w:ins>
              </m:ctrlPr>
            </m:dPr>
            <m:e>
              <m:sSub>
                <m:sSubPr>
                  <m:ctrlPr>
                    <w:ins w:id="749"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ins w:id="750"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ins w:id="751" w:author="Ian Stevenson" w:date="2022-04-25T12:35:00Z">
                  <w:rPr>
                    <w:rFonts w:ascii="Cambria Math" w:hAnsi="Cambria Math"/>
                    <w:i/>
                  </w:rPr>
                </w:ins>
              </m:ctrlPr>
            </m:fPr>
            <m:num>
              <m:r>
                <w:rPr>
                  <w:rFonts w:ascii="Cambria Math" w:hAnsi="Cambria Math"/>
                </w:rPr>
                <m:t>∂f</m:t>
              </m:r>
            </m:num>
            <m:den>
              <m:r>
                <w:rPr>
                  <w:rFonts w:ascii="Cambria Math" w:hAnsi="Cambria Math"/>
                </w:rPr>
                <m:t>∂</m:t>
              </m:r>
              <m:sSub>
                <m:sSubPr>
                  <m:ctrlPr>
                    <w:ins w:id="75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ins w:id="753" w:author="Ian Stevenson" w:date="2022-04-25T12:35:00Z">
                  <w:rPr>
                    <w:rFonts w:ascii="Cambria Math" w:hAnsi="Cambria Math"/>
                    <w:i/>
                  </w:rPr>
                </w:ins>
              </m:ctrlPr>
            </m:fPr>
            <m:num>
              <m:r>
                <w:rPr>
                  <w:rFonts w:ascii="Cambria Math" w:hAnsi="Cambria Math"/>
                </w:rPr>
                <m:t>∂</m:t>
              </m:r>
              <m:sSub>
                <m:sSubPr>
                  <m:ctrlPr>
                    <w:ins w:id="754"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75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ins w:id="756" w:author="Ian Stevenson" w:date="2022-04-25T12:35:00Z">
                  <w:rPr>
                    <w:rFonts w:ascii="Cambria Math" w:hAnsi="Cambria Math"/>
                    <w:i/>
                  </w:rPr>
                </w:ins>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ins w:id="757" w:author="Ian Stevenson" w:date="2022-04-25T12:35:00Z">
                  <w:rPr>
                    <w:rFonts w:ascii="Cambria Math" w:hAnsi="Cambria Math"/>
                    <w:i/>
                  </w:rPr>
                </w:ins>
              </m:ctrlPr>
            </m:dPr>
            <m:e>
              <m:sSub>
                <m:sSubPr>
                  <m:ctrlPr>
                    <w:ins w:id="758"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ins w:id="759" w:author="Ian Stevenson" w:date="2022-04-25T12:35:00Z">
                      <w:rPr>
                        <w:rFonts w:ascii="Cambria Math" w:hAnsi="Cambria Math"/>
                        <w:i/>
                      </w:rPr>
                    </w:ins>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ins w:id="760" w:author="Ian Stevenson" w:date="2022-04-25T12:35:00Z">
                  <w:rPr>
                    <w:rFonts w:ascii="Cambria Math" w:hAnsi="Cambria Math"/>
                    <w:i/>
                  </w:rPr>
                </w:ins>
              </m:ctrlPr>
            </m:fPr>
            <m:num>
              <m:r>
                <w:rPr>
                  <w:rFonts w:ascii="Cambria Math" w:hAnsi="Cambria Math"/>
                </w:rPr>
                <m:t>∂</m:t>
              </m:r>
              <m:sSub>
                <m:sSubPr>
                  <m:ctrlPr>
                    <w:ins w:id="761"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76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ins w:id="763" w:author="Ian Stevenson" w:date="2022-04-25T12:35:00Z">
                  <w:rPr>
                    <w:rFonts w:ascii="Cambria Math" w:hAnsi="Cambria Math"/>
                    <w:i/>
                  </w:rPr>
                </w:ins>
              </m:ctrlPr>
            </m:naryPr>
            <m:sub>
              <m:r>
                <w:rPr>
                  <w:rFonts w:ascii="Cambria Math" w:hAnsi="Cambria Math"/>
                </w:rPr>
                <m:t>i=1</m:t>
              </m:r>
            </m:sub>
            <m:sup>
              <m:r>
                <w:rPr>
                  <w:rFonts w:ascii="Cambria Math" w:hAnsi="Cambria Math"/>
                </w:rPr>
                <m:t>n</m:t>
              </m:r>
            </m:sup>
            <m:e>
              <m:d>
                <m:dPr>
                  <m:ctrlPr>
                    <w:ins w:id="764" w:author="Ian Stevenson" w:date="2022-04-25T12:35:00Z">
                      <w:rPr>
                        <w:rFonts w:ascii="Cambria Math" w:hAnsi="Cambria Math"/>
                        <w:i/>
                      </w:rPr>
                    </w:ins>
                  </m:ctrlPr>
                </m:dPr>
                <m:e>
                  <m:m>
                    <m:mPr>
                      <m:mcs>
                        <m:mc>
                          <m:mcPr>
                            <m:count m:val="1"/>
                            <m:mcJc m:val="center"/>
                          </m:mcPr>
                        </m:mc>
                      </m:mcs>
                      <m:ctrlPr>
                        <w:ins w:id="765" w:author="Ian Stevenson" w:date="2022-04-25T12:35:00Z">
                          <w:rPr>
                            <w:rFonts w:ascii="Cambria Math" w:hAnsi="Cambria Math"/>
                            <w:i/>
                          </w:rPr>
                        </w:ins>
                      </m:ctrlPr>
                    </m:mPr>
                    <m:mr>
                      <m:e>
                        <m:d>
                          <m:dPr>
                            <m:ctrlPr>
                              <w:ins w:id="766" w:author="Ian Stevenson" w:date="2022-04-25T12:35:00Z">
                                <w:rPr>
                                  <w:rFonts w:ascii="Cambria Math" w:hAnsi="Cambria Math"/>
                                  <w:i/>
                                </w:rPr>
                              </w:ins>
                            </m:ctrlPr>
                          </m:dPr>
                          <m:e>
                            <m:sSub>
                              <m:sSubPr>
                                <m:ctrlPr>
                                  <w:ins w:id="767"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-E(</m:t>
                            </m:r>
                            <m:sSub>
                              <m:sSubPr>
                                <m:ctrlPr>
                                  <w:ins w:id="768"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d>
                        <m:sSub>
                          <m:sSubPr>
                            <m:ctrlPr>
                              <w:ins w:id="769"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it</m:t>
                            </m:r>
                          </m:sub>
                        </m:sSub>
                      </m:e>
                    </m:mr>
                    <m:mr>
                      <m:e>
                        <m:sSub>
                          <m:sSubPr>
                            <m:ctrlPr>
                              <w:ins w:id="770"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
                          <m:dPr>
                            <m:ctrlPr>
                              <w:ins w:id="771" w:author="Ian Stevenson" w:date="2022-04-25T12:35:00Z">
                                <w:rPr>
                                  <w:rFonts w:ascii="Cambria Math" w:hAnsi="Cambria Math"/>
                                  <w:i/>
                                </w:rPr>
                              </w:ins>
                            </m:ctrlPr>
                          </m:dPr>
                          <m:e>
                            <m:r>
                              <w:rPr>
                                <w:rFonts w:ascii="Cambria Math" w:hAnsi="Cambria Math"/>
                              </w:rPr>
                              <m:t>E</m:t>
                            </m:r>
                            <m:d>
                              <m:dPr>
                                <m:ctrlPr>
                                  <w:ins w:id="772" w:author="Ian Stevenson" w:date="2022-04-25T12:35:00Z">
                                    <w:rPr>
                                      <w:rFonts w:ascii="Cambria Math" w:hAnsi="Cambria Math"/>
                                      <w:i/>
                                    </w:rPr>
                                  </w:ins>
                                </m:ctrlPr>
                              </m:dPr>
                              <m:e>
                                <m:func>
                                  <m:funcPr>
                                    <m:ctrlPr>
                                      <w:ins w:id="773" w:author="Ian Stevenson" w:date="2022-04-25T12:35:00Z">
                                        <w:rPr>
                                          <w:rFonts w:ascii="Cambria Math" w:hAnsi="Cambria Math"/>
                                          <w:i/>
                                        </w:rPr>
                                      </w:ins>
                                    </m:ctrlPr>
                                  </m:funcPr>
                                  <m:fName>
                                    <m:r>
                                      <m:rPr>
                                        <m:sty m:val="p"/>
                                      </m:rPr>
                                      <w:rPr>
                                        <w:rFonts w:ascii="Cambria Math" w:hAnsi="Cambria Math"/>
                                      </w:rPr>
                                      <m:t>log</m:t>
                                    </m:r>
                                  </m:fName>
                                  <m:e>
                                    <m:sSub>
                                      <m:sSubPr>
                                        <m:ctrlPr>
                                          <w:ins w:id="774"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ins w:id="775" w:author="Ian Stevenson" w:date="2022-04-25T12:35:00Z">
                                    <w:rPr>
                                      <w:rFonts w:ascii="Cambria Math" w:hAnsi="Cambria Math"/>
                                      <w:i/>
                                    </w:rPr>
                                  </w:ins>
                                </m:ctrlPr>
                              </m:funcPr>
                              <m:fName>
                                <m:r>
                                  <m:rPr>
                                    <m:sty m:val="p"/>
                                  </m:rPr>
                                  <w:rPr>
                                    <w:rFonts w:ascii="Cambria Math" w:hAnsi="Cambria Math"/>
                                  </w:rPr>
                                  <m:t>log</m:t>
                                </m:r>
                              </m:fName>
                              <m:e>
                                <m:sSub>
                                  <m:sSubPr>
                                    <m:ctrlPr>
                                      <w:ins w:id="776"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ins w:id="777"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ins w:id="778" w:author="Ian Stevenson" w:date="2022-04-25T12:35:00Z">
                  <w:rPr>
                    <w:rFonts w:ascii="Cambria Math" w:hAnsi="Cambria Math"/>
                  </w:rPr>
                </w:ins>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ins w:id="779" w:author="Ian Stevenson" w:date="2022-04-25T12:35:00Z">
                  <w:rPr>
                    <w:rFonts w:ascii="Cambria Math" w:hAnsi="Cambria Math"/>
                    <w:i/>
                  </w:rPr>
                </w:ins>
              </m:ctrlPr>
            </m:dPr>
            <m:e>
              <m:m>
                <m:mPr>
                  <m:mcs>
                    <m:mc>
                      <m:mcPr>
                        <m:count m:val="5"/>
                        <m:mcJc m:val="center"/>
                      </m:mcPr>
                    </m:mc>
                  </m:mcs>
                  <m:ctrlPr>
                    <w:ins w:id="780" w:author="Ian Stevenson" w:date="2022-04-25T12:35:00Z">
                      <w:rPr>
                        <w:rFonts w:ascii="Cambria Math" w:hAnsi="Cambria Math"/>
                        <w:i/>
                      </w:rPr>
                    </w:ins>
                  </m:ctrlPr>
                </m:mPr>
                <m:mr>
                  <m:e>
                    <m:f>
                      <m:fPr>
                        <m:ctrlPr>
                          <w:ins w:id="781" w:author="Ian Stevenson" w:date="2022-04-25T12:35:00Z">
                            <w:rPr>
                              <w:rFonts w:ascii="Cambria Math" w:hAnsi="Cambria Math"/>
                              <w:i/>
                            </w:rPr>
                          </w:ins>
                        </m:ctrlPr>
                      </m:fPr>
                      <m:num>
                        <m:sSup>
                          <m:sSupPr>
                            <m:ctrlPr>
                              <w:ins w:id="782"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783"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ins w:id="784" w:author="Ian Stevenson" w:date="2022-04-25T12:35:00Z">
                                <w:rPr>
                                  <w:rFonts w:ascii="Cambria Math" w:hAnsi="Cambria Math"/>
                                  <w:i/>
                                </w:rPr>
                              </w:ins>
                            </m:ctrlPr>
                          </m:sSubSupPr>
                          <m:e>
                            <m:r>
                              <m:rPr>
                                <m:sty m:val="bi"/>
                              </m:rPr>
                              <w:rPr>
                                <w:rFonts w:ascii="Cambria Math" w:hAnsi="Cambria Math"/>
                              </w:rPr>
                              <m:t>θ</m:t>
                            </m:r>
                            <m:ctrlPr>
                              <w:ins w:id="785" w:author="Ian Stevenson" w:date="2022-04-25T12:35:00Z">
                                <w:rPr>
                                  <w:rFonts w:ascii="Cambria Math" w:hAnsi="Cambria Math"/>
                                  <w:b/>
                                  <w:bCs/>
                                  <w:i/>
                                </w:rPr>
                              </w:ins>
                            </m:ctrlPr>
                          </m:e>
                          <m:sub>
                            <m:r>
                              <w:rPr>
                                <w:rFonts w:ascii="Cambria Math" w:hAnsi="Cambria Math"/>
                              </w:rPr>
                              <m:t>1</m:t>
                            </m:r>
                          </m:sub>
                          <m:sup>
                            <m:r>
                              <w:rPr>
                                <w:rFonts w:ascii="Cambria Math" w:hAnsi="Cambria Math"/>
                              </w:rPr>
                              <m:t>'</m:t>
                            </m:r>
                          </m:sup>
                        </m:sSubSup>
                      </m:den>
                    </m:f>
                  </m:e>
                  <m:e>
                    <m:sSup>
                      <m:sSupPr>
                        <m:ctrlPr>
                          <w:ins w:id="786" w:author="Ian Stevenson" w:date="2022-04-25T12:35:00Z">
                            <w:rPr>
                              <w:rFonts w:ascii="Cambria Math" w:hAnsi="Cambria Math"/>
                              <w:b/>
                              <w:i/>
                            </w:rPr>
                          </w:ins>
                        </m:ctrlPr>
                      </m:sSupPr>
                      <m:e>
                        <m:r>
                          <m:rPr>
                            <m:sty m:val="bi"/>
                          </m:rPr>
                          <w:rPr>
                            <w:rFonts w:ascii="Cambria Math" w:hAnsi="Cambria Math"/>
                          </w:rPr>
                          <m:t>F</m:t>
                        </m:r>
                        <m:ctrlPr>
                          <w:ins w:id="787" w:author="Ian Stevenson" w:date="2022-04-25T12:35:00Z">
                            <w:rPr>
                              <w:rFonts w:ascii="Cambria Math" w:hAnsi="Cambria Math"/>
                              <w:b/>
                              <w:bCs/>
                              <w:i/>
                            </w:rPr>
                          </w:ins>
                        </m:ctrlPr>
                      </m:e>
                      <m:sup>
                        <m:r>
                          <w:rPr>
                            <w:rFonts w:ascii="Cambria Math" w:hAnsi="Cambria Math"/>
                          </w:rPr>
                          <m:t>'</m:t>
                        </m:r>
                        <m:ctrlPr>
                          <w:ins w:id="788" w:author="Ian Stevenson" w:date="2022-04-25T12:35:00Z">
                            <w:rPr>
                              <w:rFonts w:ascii="Cambria Math" w:hAnsi="Cambria Math"/>
                              <w:i/>
                            </w:rPr>
                          </w:ins>
                        </m:ctrlPr>
                      </m:sup>
                    </m:sSup>
                    <m:sSup>
                      <m:sSupPr>
                        <m:ctrlPr>
                          <w:ins w:id="789" w:author="Ian Stevenson" w:date="2022-04-25T12:35:00Z">
                            <w:rPr>
                              <w:rFonts w:ascii="Cambria Math" w:hAnsi="Cambria Math"/>
                              <w:b/>
                              <w:i/>
                            </w:rPr>
                          </w:ins>
                        </m:ctrlPr>
                      </m:sSupPr>
                      <m:e>
                        <m:r>
                          <m:rPr>
                            <m:sty m:val="bi"/>
                          </m:rPr>
                          <w:rPr>
                            <w:rFonts w:ascii="Cambria Math" w:hAnsi="Cambria Math"/>
                          </w:rPr>
                          <m:t>Q</m:t>
                        </m:r>
                        <m:ctrlPr>
                          <w:ins w:id="790" w:author="Ian Stevenson" w:date="2022-04-25T12:35:00Z">
                            <w:rPr>
                              <w:rFonts w:ascii="Cambria Math" w:hAnsi="Cambria Math"/>
                              <w:b/>
                              <w:bCs/>
                              <w:i/>
                            </w:rPr>
                          </w:ins>
                        </m:ctrlPr>
                      </m:e>
                      <m:sup>
                        <m:r>
                          <w:rPr>
                            <w:rFonts w:ascii="Cambria Math" w:hAnsi="Cambria Math"/>
                          </w:rPr>
                          <m:t>-1</m:t>
                        </m:r>
                        <m:ctrlPr>
                          <w:ins w:id="791" w:author="Ian Stevenson" w:date="2022-04-25T12:35:00Z">
                            <w:rPr>
                              <w:rFonts w:ascii="Cambria Math" w:hAnsi="Cambria Math"/>
                              <w:i/>
                            </w:rPr>
                          </w:ins>
                        </m:ctrlPr>
                      </m:sup>
                    </m:sSup>
                    <m:ctrlPr>
                      <w:ins w:id="792" w:author="Ian Stevenson" w:date="2022-04-25T12:35:00Z">
                        <w:rPr>
                          <w:rFonts w:ascii="Cambria Math" w:eastAsia="Cambria Math" w:hAnsi="Cambria Math" w:cs="Cambria Math"/>
                          <w:i/>
                        </w:rPr>
                      </w:ins>
                    </m:ctrlPr>
                  </m:e>
                  <m:e>
                    <m:r>
                      <w:rPr>
                        <w:rFonts w:ascii="Cambria Math" w:eastAsia="Cambria Math" w:hAnsi="Cambria Math" w:cs="Cambria Math"/>
                      </w:rPr>
                      <m:t>0</m:t>
                    </m:r>
                  </m:e>
                  <m:e>
                    <m:r>
                      <w:rPr>
                        <w:rFonts w:ascii="Cambria Math" w:hAnsi="Cambria Math"/>
                      </w:rPr>
                      <m:t>⋯</m:t>
                    </m:r>
                    <m:ctrlPr>
                      <w:ins w:id="793" w:author="Ian Stevenson" w:date="2022-04-25T12:35:00Z">
                        <w:rPr>
                          <w:rFonts w:ascii="Cambria Math" w:eastAsia="Cambria Math" w:hAnsi="Cambria Math" w:cs="Cambria Math"/>
                          <w:i/>
                        </w:rPr>
                      </w:ins>
                    </m:ctrlPr>
                  </m:e>
                  <m:e>
                    <m:r>
                      <w:rPr>
                        <w:rFonts w:ascii="Cambria Math" w:eastAsia="Cambria Math" w:hAnsi="Cambria Math" w:cs="Cambria Math"/>
                      </w:rPr>
                      <m:t>0</m:t>
                    </m:r>
                    <m:ctrlPr>
                      <w:ins w:id="794" w:author="Ian Stevenson" w:date="2022-04-25T12:35:00Z">
                        <w:rPr>
                          <w:rFonts w:ascii="Cambria Math" w:eastAsia="Cambria Math" w:hAnsi="Cambria Math" w:cs="Cambria Math"/>
                          <w:i/>
                        </w:rPr>
                      </w:ins>
                    </m:ctrlPr>
                  </m:e>
                </m:mr>
                <m:mr>
                  <m:e>
                    <m:sSup>
                      <m:sSupPr>
                        <m:ctrlPr>
                          <w:ins w:id="795" w:author="Ian Stevenson" w:date="2022-04-25T12:35:00Z">
                            <w:rPr>
                              <w:rFonts w:ascii="Cambria Math" w:hAnsi="Cambria Math"/>
                              <w:b/>
                              <w:i/>
                            </w:rPr>
                          </w:ins>
                        </m:ctrlPr>
                      </m:sSupPr>
                      <m:e>
                        <m:r>
                          <m:rPr>
                            <m:sty m:val="bi"/>
                          </m:rPr>
                          <w:rPr>
                            <w:rFonts w:ascii="Cambria Math" w:hAnsi="Cambria Math"/>
                          </w:rPr>
                          <m:t>Q</m:t>
                        </m:r>
                        <m:ctrlPr>
                          <w:ins w:id="796" w:author="Ian Stevenson" w:date="2022-04-25T12:35:00Z">
                            <w:rPr>
                              <w:rFonts w:ascii="Cambria Math" w:hAnsi="Cambria Math"/>
                              <w:b/>
                              <w:bCs/>
                              <w:i/>
                            </w:rPr>
                          </w:ins>
                        </m:ctrlPr>
                      </m:e>
                      <m:sup>
                        <m:r>
                          <w:rPr>
                            <w:rFonts w:ascii="Cambria Math" w:hAnsi="Cambria Math"/>
                          </w:rPr>
                          <m:t>-1</m:t>
                        </m:r>
                        <m:ctrlPr>
                          <w:ins w:id="797" w:author="Ian Stevenson" w:date="2022-04-25T12:35:00Z">
                            <w:rPr>
                              <w:rFonts w:ascii="Cambria Math" w:hAnsi="Cambria Math"/>
                              <w:i/>
                            </w:rPr>
                          </w:ins>
                        </m:ctrlPr>
                      </m:sup>
                    </m:sSup>
                    <m:r>
                      <m:rPr>
                        <m:sty m:val="bi"/>
                      </m:rPr>
                      <w:rPr>
                        <w:rFonts w:ascii="Cambria Math" w:hAnsi="Cambria Math"/>
                      </w:rPr>
                      <m:t>F</m:t>
                    </m:r>
                    <m:ctrlPr>
                      <w:ins w:id="798" w:author="Ian Stevenson" w:date="2022-04-25T12:35:00Z">
                        <w:rPr>
                          <w:rFonts w:ascii="Cambria Math" w:eastAsia="Cambria Math" w:hAnsi="Cambria Math" w:cs="Cambria Math"/>
                          <w:i/>
                        </w:rPr>
                      </w:ins>
                    </m:ctrlPr>
                  </m:e>
                  <m:e>
                    <m:f>
                      <m:fPr>
                        <m:ctrlPr>
                          <w:ins w:id="799" w:author="Ian Stevenson" w:date="2022-04-25T12:35:00Z">
                            <w:rPr>
                              <w:rFonts w:ascii="Cambria Math" w:hAnsi="Cambria Math"/>
                              <w:i/>
                            </w:rPr>
                          </w:ins>
                        </m:ctrlPr>
                      </m:fPr>
                      <m:num>
                        <m:sSup>
                          <m:sSupPr>
                            <m:ctrlPr>
                              <w:ins w:id="800"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01"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ins w:id="802" w:author="Ian Stevenson" w:date="2022-04-25T12:35:00Z">
                                <w:rPr>
                                  <w:rFonts w:ascii="Cambria Math" w:hAnsi="Cambria Math"/>
                                  <w:i/>
                                </w:rPr>
                              </w:ins>
                            </m:ctrlPr>
                          </m:sSubSupPr>
                          <m:e>
                            <m:r>
                              <m:rPr>
                                <m:sty m:val="bi"/>
                              </m:rPr>
                              <w:rPr>
                                <w:rFonts w:ascii="Cambria Math" w:hAnsi="Cambria Math"/>
                              </w:rPr>
                              <m:t>θ</m:t>
                            </m:r>
                            <m:ctrlPr>
                              <w:ins w:id="803" w:author="Ian Stevenson" w:date="2022-04-25T12:35:00Z">
                                <w:rPr>
                                  <w:rFonts w:ascii="Cambria Math" w:hAnsi="Cambria Math"/>
                                  <w:b/>
                                  <w:bCs/>
                                  <w:i/>
                                </w:rPr>
                              </w:ins>
                            </m:ctrlPr>
                          </m:e>
                          <m:sub>
                            <m:r>
                              <w:rPr>
                                <w:rFonts w:ascii="Cambria Math" w:hAnsi="Cambria Math"/>
                              </w:rPr>
                              <m:t>2</m:t>
                            </m:r>
                          </m:sub>
                          <m:sup>
                            <m:r>
                              <w:rPr>
                                <w:rFonts w:ascii="Cambria Math" w:hAnsi="Cambria Math"/>
                              </w:rPr>
                              <m:t>'</m:t>
                            </m:r>
                          </m:sup>
                        </m:sSubSup>
                      </m:den>
                    </m:f>
                    <m:ctrlPr>
                      <w:ins w:id="804" w:author="Ian Stevenson" w:date="2022-04-25T12:35:00Z">
                        <w:rPr>
                          <w:rFonts w:ascii="Cambria Math" w:eastAsia="Cambria Math" w:hAnsi="Cambria Math" w:cs="Cambria Math"/>
                          <w:i/>
                        </w:rPr>
                      </w:ins>
                    </m:ctrlPr>
                  </m:e>
                  <m:e>
                    <m:sSup>
                      <m:sSupPr>
                        <m:ctrlPr>
                          <w:ins w:id="805" w:author="Ian Stevenson" w:date="2022-04-25T12:35:00Z">
                            <w:rPr>
                              <w:rFonts w:ascii="Cambria Math" w:hAnsi="Cambria Math"/>
                              <w:b/>
                              <w:i/>
                            </w:rPr>
                          </w:ins>
                        </m:ctrlPr>
                      </m:sSupPr>
                      <m:e>
                        <m:r>
                          <m:rPr>
                            <m:sty m:val="bi"/>
                          </m:rPr>
                          <w:rPr>
                            <w:rFonts w:ascii="Cambria Math" w:hAnsi="Cambria Math"/>
                          </w:rPr>
                          <m:t>F</m:t>
                        </m:r>
                        <m:ctrlPr>
                          <w:ins w:id="806" w:author="Ian Stevenson" w:date="2022-04-25T12:35:00Z">
                            <w:rPr>
                              <w:rFonts w:ascii="Cambria Math" w:hAnsi="Cambria Math"/>
                              <w:b/>
                              <w:bCs/>
                              <w:i/>
                            </w:rPr>
                          </w:ins>
                        </m:ctrlPr>
                      </m:e>
                      <m:sup>
                        <m:r>
                          <w:rPr>
                            <w:rFonts w:ascii="Cambria Math" w:hAnsi="Cambria Math"/>
                          </w:rPr>
                          <m:t>'</m:t>
                        </m:r>
                        <m:ctrlPr>
                          <w:ins w:id="807" w:author="Ian Stevenson" w:date="2022-04-25T12:35:00Z">
                            <w:rPr>
                              <w:rFonts w:ascii="Cambria Math" w:hAnsi="Cambria Math"/>
                              <w:i/>
                            </w:rPr>
                          </w:ins>
                        </m:ctrlPr>
                      </m:sup>
                    </m:sSup>
                    <m:sSup>
                      <m:sSupPr>
                        <m:ctrlPr>
                          <w:ins w:id="808" w:author="Ian Stevenson" w:date="2022-04-25T12:35:00Z">
                            <w:rPr>
                              <w:rFonts w:ascii="Cambria Math" w:hAnsi="Cambria Math"/>
                              <w:b/>
                              <w:i/>
                            </w:rPr>
                          </w:ins>
                        </m:ctrlPr>
                      </m:sSupPr>
                      <m:e>
                        <m:r>
                          <m:rPr>
                            <m:sty m:val="bi"/>
                          </m:rPr>
                          <w:rPr>
                            <w:rFonts w:ascii="Cambria Math" w:hAnsi="Cambria Math"/>
                          </w:rPr>
                          <m:t>Q</m:t>
                        </m:r>
                        <m:ctrlPr>
                          <w:ins w:id="809" w:author="Ian Stevenson" w:date="2022-04-25T12:35:00Z">
                            <w:rPr>
                              <w:rFonts w:ascii="Cambria Math" w:hAnsi="Cambria Math"/>
                              <w:b/>
                              <w:bCs/>
                              <w:i/>
                            </w:rPr>
                          </w:ins>
                        </m:ctrlPr>
                      </m:e>
                      <m:sup>
                        <m:r>
                          <w:rPr>
                            <w:rFonts w:ascii="Cambria Math" w:hAnsi="Cambria Math"/>
                          </w:rPr>
                          <m:t>-1</m:t>
                        </m:r>
                        <m:ctrlPr>
                          <w:ins w:id="810" w:author="Ian Stevenson" w:date="2022-04-25T12:35:00Z">
                            <w:rPr>
                              <w:rFonts w:ascii="Cambria Math" w:hAnsi="Cambria Math"/>
                              <w:i/>
                            </w:rPr>
                          </w:ins>
                        </m:ctrlPr>
                      </m:sup>
                    </m:sSup>
                    <m:ctrlPr>
                      <w:ins w:id="811" w:author="Ian Stevenson" w:date="2022-04-25T12:35:00Z">
                        <w:rPr>
                          <w:rFonts w:ascii="Cambria Math" w:eastAsia="Cambria Math" w:hAnsi="Cambria Math" w:cs="Cambria Math"/>
                          <w:i/>
                        </w:rPr>
                      </w:ins>
                    </m:ctrlPr>
                  </m:e>
                  <m:e>
                    <m:r>
                      <w:rPr>
                        <w:rFonts w:ascii="Cambria Math" w:hAnsi="Cambria Math"/>
                      </w:rPr>
                      <m:t>⋯</m:t>
                    </m:r>
                    <m:ctrlPr>
                      <w:ins w:id="812"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13" w:author="Ian Stevenson" w:date="2022-04-25T12:35:00Z">
                        <w:rPr>
                          <w:rFonts w:ascii="Cambria Math" w:eastAsia="Cambria Math" w:hAnsi="Cambria Math" w:cs="Cambria Math"/>
                          <w:i/>
                        </w:rPr>
                      </w:ins>
                    </m:ctrlPr>
                  </m:e>
                </m:mr>
                <m:mr>
                  <m:e>
                    <m:r>
                      <w:rPr>
                        <w:rFonts w:ascii="Cambria Math" w:eastAsia="Cambria Math" w:hAnsi="Cambria Math" w:cs="Cambria Math"/>
                      </w:rPr>
                      <m:t>0</m:t>
                    </m:r>
                    <m:ctrlPr>
                      <w:ins w:id="814" w:author="Ian Stevenson" w:date="2022-04-25T12:35:00Z">
                        <w:rPr>
                          <w:rFonts w:ascii="Cambria Math" w:eastAsia="Cambria Math" w:hAnsi="Cambria Math" w:cs="Cambria Math"/>
                          <w:i/>
                        </w:rPr>
                      </w:ins>
                    </m:ctrlPr>
                  </m:e>
                  <m:e>
                    <m:sSup>
                      <m:sSupPr>
                        <m:ctrlPr>
                          <w:ins w:id="815" w:author="Ian Stevenson" w:date="2022-04-25T12:35:00Z">
                            <w:rPr>
                              <w:rFonts w:ascii="Cambria Math" w:hAnsi="Cambria Math"/>
                              <w:b/>
                              <w:i/>
                            </w:rPr>
                          </w:ins>
                        </m:ctrlPr>
                      </m:sSupPr>
                      <m:e>
                        <m:r>
                          <m:rPr>
                            <m:sty m:val="bi"/>
                          </m:rPr>
                          <w:rPr>
                            <w:rFonts w:ascii="Cambria Math" w:hAnsi="Cambria Math"/>
                          </w:rPr>
                          <m:t>Q</m:t>
                        </m:r>
                        <m:ctrlPr>
                          <w:ins w:id="816" w:author="Ian Stevenson" w:date="2022-04-25T12:35:00Z">
                            <w:rPr>
                              <w:rFonts w:ascii="Cambria Math" w:hAnsi="Cambria Math"/>
                              <w:b/>
                              <w:bCs/>
                              <w:i/>
                            </w:rPr>
                          </w:ins>
                        </m:ctrlPr>
                      </m:e>
                      <m:sup>
                        <m:r>
                          <w:rPr>
                            <w:rFonts w:ascii="Cambria Math" w:hAnsi="Cambria Math"/>
                          </w:rPr>
                          <m:t>-1</m:t>
                        </m:r>
                        <m:ctrlPr>
                          <w:ins w:id="817" w:author="Ian Stevenson" w:date="2022-04-25T12:35:00Z">
                            <w:rPr>
                              <w:rFonts w:ascii="Cambria Math" w:hAnsi="Cambria Math"/>
                              <w:i/>
                            </w:rPr>
                          </w:ins>
                        </m:ctrlPr>
                      </m:sup>
                    </m:sSup>
                    <m:r>
                      <m:rPr>
                        <m:sty m:val="bi"/>
                      </m:rPr>
                      <w:rPr>
                        <w:rFonts w:ascii="Cambria Math" w:hAnsi="Cambria Math"/>
                      </w:rPr>
                      <m:t>F</m:t>
                    </m:r>
                    <m:ctrlPr>
                      <w:ins w:id="818" w:author="Ian Stevenson" w:date="2022-04-25T12:35:00Z">
                        <w:rPr>
                          <w:rFonts w:ascii="Cambria Math" w:eastAsia="Cambria Math" w:hAnsi="Cambria Math" w:cs="Cambria Math"/>
                          <w:i/>
                        </w:rPr>
                      </w:ins>
                    </m:ctrlPr>
                  </m:e>
                  <m:e>
                    <m:f>
                      <m:fPr>
                        <m:ctrlPr>
                          <w:ins w:id="819" w:author="Ian Stevenson" w:date="2022-04-25T12:35:00Z">
                            <w:rPr>
                              <w:rFonts w:ascii="Cambria Math" w:hAnsi="Cambria Math"/>
                              <w:i/>
                            </w:rPr>
                          </w:ins>
                        </m:ctrlPr>
                      </m:fPr>
                      <m:num>
                        <m:sSup>
                          <m:sSupPr>
                            <m:ctrlPr>
                              <w:ins w:id="820"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21"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ins w:id="822" w:author="Ian Stevenson" w:date="2022-04-25T12:35:00Z">
                                <w:rPr>
                                  <w:rFonts w:ascii="Cambria Math" w:hAnsi="Cambria Math"/>
                                  <w:i/>
                                </w:rPr>
                              </w:ins>
                            </m:ctrlPr>
                          </m:sSubSupPr>
                          <m:e>
                            <m:r>
                              <m:rPr>
                                <m:sty m:val="bi"/>
                              </m:rPr>
                              <w:rPr>
                                <w:rFonts w:ascii="Cambria Math" w:hAnsi="Cambria Math"/>
                              </w:rPr>
                              <m:t>θ</m:t>
                            </m:r>
                            <m:ctrlPr>
                              <w:ins w:id="823" w:author="Ian Stevenson" w:date="2022-04-25T12:35:00Z">
                                <w:rPr>
                                  <w:rFonts w:ascii="Cambria Math" w:hAnsi="Cambria Math"/>
                                  <w:b/>
                                  <w:bCs/>
                                  <w:i/>
                                </w:rPr>
                              </w:ins>
                            </m:ctrlPr>
                          </m:e>
                          <m:sub>
                            <m:r>
                              <w:rPr>
                                <w:rFonts w:ascii="Cambria Math" w:hAnsi="Cambria Math"/>
                              </w:rPr>
                              <m:t>3</m:t>
                            </m:r>
                          </m:sub>
                          <m:sup>
                            <m:r>
                              <w:rPr>
                                <w:rFonts w:ascii="Cambria Math" w:hAnsi="Cambria Math"/>
                              </w:rPr>
                              <m:t>'</m:t>
                            </m:r>
                          </m:sup>
                        </m:sSubSup>
                      </m:den>
                    </m:f>
                    <m:ctrlPr>
                      <w:ins w:id="824" w:author="Ian Stevenson" w:date="2022-04-25T12:35:00Z">
                        <w:rPr>
                          <w:rFonts w:ascii="Cambria Math" w:eastAsia="Cambria Math" w:hAnsi="Cambria Math" w:cs="Cambria Math"/>
                          <w:i/>
                        </w:rPr>
                      </w:ins>
                    </m:ctrlPr>
                  </m:e>
                  <m:e>
                    <m:r>
                      <w:rPr>
                        <w:rFonts w:ascii="Cambria Math" w:hAnsi="Cambria Math"/>
                      </w:rPr>
                      <m:t>⋯</m:t>
                    </m:r>
                    <m:ctrlPr>
                      <w:ins w:id="825"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26" w:author="Ian Stevenson" w:date="2022-04-25T12:35:00Z">
                        <w:rPr>
                          <w:rFonts w:ascii="Cambria Math" w:eastAsia="Cambria Math" w:hAnsi="Cambria Math" w:cs="Cambria Math"/>
                          <w:i/>
                        </w:rPr>
                      </w:ins>
                    </m:ctrlPr>
                  </m:e>
                </m:mr>
                <m:mr>
                  <m:e>
                    <m:r>
                      <w:rPr>
                        <w:rFonts w:ascii="Cambria Math" w:eastAsia="Cambria Math" w:hAnsi="Cambria Math" w:cs="Cambria Math"/>
                      </w:rPr>
                      <m:t>⋮</m:t>
                    </m:r>
                    <m:ctrlPr>
                      <w:ins w:id="827"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28"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29"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30" w:author="Ian Stevenson" w:date="2022-04-25T12:35:00Z">
                        <w:rPr>
                          <w:rFonts w:ascii="Cambria Math" w:eastAsia="Cambria Math" w:hAnsi="Cambria Math" w:cs="Cambria Math"/>
                          <w:i/>
                        </w:rPr>
                      </w:ins>
                    </m:ctrlPr>
                  </m:e>
                  <m:e>
                    <m:r>
                      <w:rPr>
                        <w:rFonts w:ascii="Cambria Math" w:eastAsia="Cambria Math" w:hAnsi="Cambria Math" w:cs="Cambria Math"/>
                      </w:rPr>
                      <m:t>⋮</m:t>
                    </m:r>
                    <m:ctrlPr>
                      <w:ins w:id="831" w:author="Ian Stevenson" w:date="2022-04-25T12:35:00Z">
                        <w:rPr>
                          <w:rFonts w:ascii="Cambria Math" w:eastAsia="Cambria Math" w:hAnsi="Cambria Math" w:cs="Cambria Math"/>
                          <w:i/>
                        </w:rPr>
                      </w:ins>
                    </m:ctrlPr>
                  </m:e>
                </m:mr>
                <m:mr>
                  <m:e>
                    <m:r>
                      <w:rPr>
                        <w:rFonts w:ascii="Cambria Math" w:eastAsia="Cambria Math" w:hAnsi="Cambria Math" w:cs="Cambria Math"/>
                      </w:rPr>
                      <m:t>0</m:t>
                    </m:r>
                  </m:e>
                  <m:e>
                    <m:r>
                      <w:rPr>
                        <w:rFonts w:ascii="Cambria Math" w:hAnsi="Cambria Math"/>
                      </w:rPr>
                      <m:t>⋯</m:t>
                    </m:r>
                    <m:ctrlPr>
                      <w:ins w:id="832" w:author="Ian Stevenson" w:date="2022-04-25T12:35:00Z">
                        <w:rPr>
                          <w:rFonts w:ascii="Cambria Math" w:eastAsia="Cambria Math" w:hAnsi="Cambria Math" w:cs="Cambria Math"/>
                          <w:i/>
                        </w:rPr>
                      </w:ins>
                    </m:ctrlPr>
                  </m:e>
                  <m:e>
                    <m:r>
                      <w:rPr>
                        <w:rFonts w:ascii="Cambria Math" w:hAnsi="Cambria Math"/>
                      </w:rPr>
                      <m:t>⋯</m:t>
                    </m:r>
                    <m:ctrlPr>
                      <w:ins w:id="833" w:author="Ian Stevenson" w:date="2022-04-25T12:35:00Z">
                        <w:rPr>
                          <w:rFonts w:ascii="Cambria Math" w:eastAsia="Cambria Math" w:hAnsi="Cambria Math" w:cs="Cambria Math"/>
                          <w:i/>
                        </w:rPr>
                      </w:ins>
                    </m:ctrlPr>
                  </m:e>
                  <m:e>
                    <m:r>
                      <w:rPr>
                        <w:rFonts w:ascii="Cambria Math" w:hAnsi="Cambria Math"/>
                      </w:rPr>
                      <m:t>⋯</m:t>
                    </m:r>
                    <m:ctrlPr>
                      <w:ins w:id="834" w:author="Ian Stevenson" w:date="2022-04-25T12:35:00Z">
                        <w:rPr>
                          <w:rFonts w:ascii="Cambria Math" w:eastAsia="Cambria Math" w:hAnsi="Cambria Math" w:cs="Cambria Math"/>
                          <w:i/>
                        </w:rPr>
                      </w:ins>
                    </m:ctrlPr>
                  </m:e>
                  <m:e>
                    <m:f>
                      <m:fPr>
                        <m:ctrlPr>
                          <w:ins w:id="835" w:author="Ian Stevenson" w:date="2022-04-25T12:35:00Z">
                            <w:rPr>
                              <w:rFonts w:ascii="Cambria Math" w:hAnsi="Cambria Math"/>
                              <w:i/>
                            </w:rPr>
                          </w:ins>
                        </m:ctrlPr>
                      </m:fPr>
                      <m:num>
                        <m:sSup>
                          <m:sSupPr>
                            <m:ctrlPr>
                              <w:ins w:id="836"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37"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38"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39" w:author="Ian Stevenson" w:date="2022-04-25T12:35:00Z">
                                <w:rPr>
                                  <w:rFonts w:ascii="Cambria Math" w:hAnsi="Cambria Math"/>
                                  <w:i/>
                                </w:rPr>
                              </w:ins>
                            </m:ctrlPr>
                          </m:sub>
                          <m:sup>
                            <m:r>
                              <m:rPr>
                                <m:sty m:val="bi"/>
                              </m:rPr>
                              <w:rPr>
                                <w:rFonts w:ascii="Cambria Math" w:hAnsi="Cambria Math"/>
                              </w:rPr>
                              <m:t>'</m:t>
                            </m:r>
                          </m:sup>
                        </m:sSubSup>
                      </m:den>
                    </m:f>
                  </m:e>
                </m:mr>
              </m:m>
            </m:e>
          </m:d>
          <m:r>
            <m:rPr>
              <m:sty m:val="p"/>
            </m:rPr>
            <w:rPr>
              <w:rFonts w:ascii="Cambria Math" w:hAnsi="Cambria Math"/>
            </w:rPr>
            <w:br/>
          </m:r>
        </m:oMath>
        <m:oMath>
          <m:f>
            <m:fPr>
              <m:ctrlPr>
                <w:ins w:id="840" w:author="Ian Stevenson" w:date="2022-04-25T12:35:00Z">
                  <w:rPr>
                    <w:rFonts w:ascii="Cambria Math" w:hAnsi="Cambria Math"/>
                    <w:i/>
                  </w:rPr>
                </w:ins>
              </m:ctrlPr>
            </m:fPr>
            <m:num>
              <m:sSup>
                <m:sSupPr>
                  <m:ctrlPr>
                    <w:ins w:id="841"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42"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ins w:id="843" w:author="Ian Stevenson" w:date="2022-04-25T12:35:00Z">
                      <w:rPr>
                        <w:rFonts w:ascii="Cambria Math" w:hAnsi="Cambria Math"/>
                        <w:i/>
                      </w:rPr>
                    </w:ins>
                  </m:ctrlPr>
                </m:sSubSupPr>
                <m:e>
                  <m:r>
                    <m:rPr>
                      <m:sty m:val="bi"/>
                    </m:rPr>
                    <w:rPr>
                      <w:rFonts w:ascii="Cambria Math" w:hAnsi="Cambria Math"/>
                    </w:rPr>
                    <m:t>θ</m:t>
                  </m:r>
                  <m:ctrlPr>
                    <w:ins w:id="844" w:author="Ian Stevenson" w:date="2022-04-25T12:35:00Z">
                      <w:rPr>
                        <w:rFonts w:ascii="Cambria Math" w:hAnsi="Cambria Math"/>
                        <w:b/>
                        <w:bCs/>
                        <w:i/>
                      </w:rPr>
                    </w:ins>
                  </m:ctrlPr>
                </m:e>
                <m:sub>
                  <m:r>
                    <w:rPr>
                      <w:rFonts w:ascii="Cambria Math" w:hAnsi="Cambria Math"/>
                    </w:rPr>
                    <m:t>1</m:t>
                  </m:r>
                </m:sub>
                <m:sup>
                  <m:r>
                    <w:rPr>
                      <w:rFonts w:ascii="Cambria Math" w:hAnsi="Cambria Math"/>
                    </w:rPr>
                    <m:t>'</m:t>
                  </m:r>
                </m:sup>
              </m:sSubSup>
            </m:den>
          </m:f>
          <m:r>
            <w:rPr>
              <w:rFonts w:ascii="Cambria Math" w:hAnsi="Cambria Math"/>
            </w:rPr>
            <m:t>=</m:t>
          </m:r>
          <m:f>
            <m:fPr>
              <m:ctrlPr>
                <w:ins w:id="845" w:author="Ian Stevenson" w:date="2022-04-25T12:35:00Z">
                  <w:rPr>
                    <w:rFonts w:ascii="Cambria Math" w:hAnsi="Cambria Math"/>
                    <w:i/>
                  </w:rPr>
                </w:ins>
              </m:ctrlPr>
            </m:fPr>
            <m:num>
              <m:sSup>
                <m:sSupPr>
                  <m:ctrlPr>
                    <w:ins w:id="846"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sSub>
                <m:sSubPr>
                  <m:ctrlPr>
                    <w:ins w:id="847" w:author="Ian Stevenson" w:date="2022-04-25T12:35:00Z">
                      <w:rPr>
                        <w:rFonts w:ascii="Cambria Math" w:hAnsi="Cambria Math"/>
                        <w:i/>
                      </w:rPr>
                    </w:ins>
                  </m:ctrlPr>
                </m:sSubPr>
                <m:e>
                  <m:r>
                    <w:rPr>
                      <w:rFonts w:ascii="Cambria Math" w:hAnsi="Cambria Math"/>
                    </w:rPr>
                    <m:t>l</m:t>
                  </m:r>
                </m:e>
                <m:sub>
                  <m:r>
                    <w:rPr>
                      <w:rFonts w:ascii="Cambria Math" w:hAnsi="Cambria Math"/>
                    </w:rPr>
                    <m:t>1</m:t>
                  </m:r>
                </m:sub>
              </m:sSub>
            </m:num>
            <m:den>
              <m:r>
                <w:rPr>
                  <w:rFonts w:ascii="Cambria Math" w:hAnsi="Cambria Math"/>
                </w:rPr>
                <m:t>∂</m:t>
              </m:r>
              <m:sSub>
                <m:sSubPr>
                  <m:ctrlPr>
                    <w:ins w:id="848"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ins w:id="849"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1</m:t>
                  </m:r>
                  <m:ctrlPr>
                    <w:ins w:id="850"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sSubSup>
            <m:sSubSupPr>
              <m:ctrlPr>
                <w:ins w:id="851" w:author="Ian Stevenson" w:date="2022-04-25T12:35:00Z">
                  <w:rPr>
                    <w:rFonts w:ascii="Cambria Math" w:hAnsi="Cambria Math"/>
                    <w:i/>
                  </w:rPr>
                </w:ins>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ins w:id="852" w:author="Ian Stevenson" w:date="2022-04-25T12:35:00Z">
                  <w:rPr>
                    <w:rFonts w:ascii="Cambria Math" w:hAnsi="Cambria Math"/>
                    <w:b/>
                    <w:i/>
                  </w:rPr>
                </w:ins>
              </m:ctrlPr>
            </m:sSupPr>
            <m:e>
              <m:r>
                <m:rPr>
                  <m:sty m:val="bi"/>
                </m:rPr>
                <w:rPr>
                  <w:rFonts w:ascii="Cambria Math" w:hAnsi="Cambria Math"/>
                </w:rPr>
                <m:t>F</m:t>
              </m:r>
              <m:ctrlPr>
                <w:ins w:id="853" w:author="Ian Stevenson" w:date="2022-04-25T12:35:00Z">
                  <w:rPr>
                    <w:rFonts w:ascii="Cambria Math" w:hAnsi="Cambria Math"/>
                    <w:b/>
                    <w:bCs/>
                    <w:i/>
                  </w:rPr>
                </w:ins>
              </m:ctrlPr>
            </m:e>
            <m:sup>
              <m:r>
                <w:rPr>
                  <w:rFonts w:ascii="Cambria Math" w:hAnsi="Cambria Math"/>
                </w:rPr>
                <m:t>'</m:t>
              </m:r>
              <m:ctrlPr>
                <w:ins w:id="854" w:author="Ian Stevenson" w:date="2022-04-25T12:35:00Z">
                  <w:rPr>
                    <w:rFonts w:ascii="Cambria Math" w:hAnsi="Cambria Math"/>
                    <w:i/>
                  </w:rPr>
                </w:ins>
              </m:ctrlPr>
            </m:sup>
          </m:sSup>
          <m:sSup>
            <m:sSupPr>
              <m:ctrlPr>
                <w:ins w:id="855" w:author="Ian Stevenson" w:date="2022-04-25T12:35:00Z">
                  <w:rPr>
                    <w:rFonts w:ascii="Cambria Math" w:hAnsi="Cambria Math"/>
                    <w:b/>
                    <w:i/>
                  </w:rPr>
                </w:ins>
              </m:ctrlPr>
            </m:sSupPr>
            <m:e>
              <m:r>
                <m:rPr>
                  <m:sty m:val="bi"/>
                </m:rPr>
                <w:rPr>
                  <w:rFonts w:ascii="Cambria Math" w:hAnsi="Cambria Math"/>
                </w:rPr>
                <m:t>Q</m:t>
              </m:r>
              <m:ctrlPr>
                <w:ins w:id="856" w:author="Ian Stevenson" w:date="2022-04-25T12:35:00Z">
                  <w:rPr>
                    <w:rFonts w:ascii="Cambria Math" w:hAnsi="Cambria Math"/>
                    <w:b/>
                    <w:bCs/>
                    <w:i/>
                  </w:rPr>
                </w:ins>
              </m:ctrlPr>
            </m:e>
            <m:sup>
              <m:r>
                <w:rPr>
                  <w:rFonts w:ascii="Cambria Math" w:hAnsi="Cambria Math"/>
                </w:rPr>
                <m:t>-1</m:t>
              </m:r>
              <m:ctrlPr>
                <w:ins w:id="857" w:author="Ian Stevenson" w:date="2022-04-25T12:35:00Z">
                  <w:rPr>
                    <w:rFonts w:ascii="Cambria Math" w:hAnsi="Cambria Math"/>
                    <w:i/>
                  </w:rPr>
                </w:ins>
              </m:ctrlPr>
            </m:sup>
          </m:sSup>
          <m:r>
            <m:rPr>
              <m:sty m:val="bi"/>
            </m:rPr>
            <w:rPr>
              <w:rFonts w:ascii="Cambria Math" w:hAnsi="Cambria Math"/>
            </w:rPr>
            <m:t>F</m:t>
          </m:r>
          <m:r>
            <m:rPr>
              <m:sty m:val="p"/>
            </m:rPr>
            <w:rPr>
              <w:rFonts w:ascii="Cambria Math" w:hAnsi="Cambria Math"/>
            </w:rPr>
            <w:br/>
          </m:r>
        </m:oMath>
        <m:oMath>
          <m:f>
            <m:fPr>
              <m:ctrlPr>
                <w:ins w:id="858" w:author="Ian Stevenson" w:date="2022-04-25T12:35:00Z">
                  <w:rPr>
                    <w:rFonts w:ascii="Cambria Math" w:hAnsi="Cambria Math"/>
                    <w:i/>
                  </w:rPr>
                </w:ins>
              </m:ctrlPr>
            </m:fPr>
            <m:num>
              <m:sSup>
                <m:sSupPr>
                  <m:ctrlPr>
                    <w:ins w:id="859"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6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61"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62"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f>
            <m:fPr>
              <m:ctrlPr>
                <w:ins w:id="863" w:author="Ian Stevenson" w:date="2022-04-25T12:35:00Z">
                  <w:rPr>
                    <w:rFonts w:ascii="Cambria Math" w:hAnsi="Cambria Math"/>
                    <w:i/>
                  </w:rPr>
                </w:ins>
              </m:ctrlPr>
            </m:fPr>
            <m:num>
              <m:sSup>
                <m:sSupPr>
                  <m:ctrlPr>
                    <w:ins w:id="864"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sSub>
                <m:sSubPr>
                  <m:ctrlPr>
                    <w:ins w:id="865"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86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67"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68"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sSup>
            <m:sSupPr>
              <m:ctrlPr>
                <w:ins w:id="869" w:author="Ian Stevenson" w:date="2022-04-25T12:35:00Z">
                  <w:rPr>
                    <w:rFonts w:ascii="Cambria Math" w:hAnsi="Cambria Math"/>
                    <w:b/>
                    <w:i/>
                  </w:rPr>
                </w:ins>
              </m:ctrlPr>
            </m:sSupPr>
            <m:e>
              <m:r>
                <m:rPr>
                  <m:sty m:val="bi"/>
                </m:rPr>
                <w:rPr>
                  <w:rFonts w:ascii="Cambria Math" w:hAnsi="Cambria Math"/>
                </w:rPr>
                <m:t>Q</m:t>
              </m:r>
              <m:ctrlPr>
                <w:ins w:id="870" w:author="Ian Stevenson" w:date="2022-04-25T12:35:00Z">
                  <w:rPr>
                    <w:rFonts w:ascii="Cambria Math" w:hAnsi="Cambria Math"/>
                    <w:b/>
                    <w:bCs/>
                    <w:i/>
                  </w:rPr>
                </w:ins>
              </m:ctrlPr>
            </m:e>
            <m:sup>
              <m:r>
                <w:rPr>
                  <w:rFonts w:ascii="Cambria Math" w:hAnsi="Cambria Math"/>
                </w:rPr>
                <m:t>-1</m:t>
              </m:r>
              <m:ctrlPr>
                <w:ins w:id="871" w:author="Ian Stevenson" w:date="2022-04-25T12:35:00Z">
                  <w:rPr>
                    <w:rFonts w:ascii="Cambria Math" w:hAnsi="Cambria Math"/>
                    <w:i/>
                  </w:rPr>
                </w:ins>
              </m:ctrlPr>
            </m:sup>
          </m:sSup>
          <m:r>
            <w:rPr>
              <w:rFonts w:ascii="Cambria Math" w:hAnsi="Cambria Math"/>
            </w:rPr>
            <m:t>-</m:t>
          </m:r>
          <m:sSup>
            <m:sSupPr>
              <m:ctrlPr>
                <w:ins w:id="872" w:author="Ian Stevenson" w:date="2022-04-25T12:35:00Z">
                  <w:rPr>
                    <w:rFonts w:ascii="Cambria Math" w:hAnsi="Cambria Math"/>
                    <w:b/>
                    <w:i/>
                  </w:rPr>
                </w:ins>
              </m:ctrlPr>
            </m:sSupPr>
            <m:e>
              <m:r>
                <m:rPr>
                  <m:sty m:val="bi"/>
                </m:rPr>
                <w:rPr>
                  <w:rFonts w:ascii="Cambria Math" w:hAnsi="Cambria Math"/>
                </w:rPr>
                <m:t>F</m:t>
              </m:r>
              <m:ctrlPr>
                <w:ins w:id="873" w:author="Ian Stevenson" w:date="2022-04-25T12:35:00Z">
                  <w:rPr>
                    <w:rFonts w:ascii="Cambria Math" w:hAnsi="Cambria Math"/>
                    <w:b/>
                    <w:bCs/>
                    <w:i/>
                  </w:rPr>
                </w:ins>
              </m:ctrlPr>
            </m:e>
            <m:sup>
              <m:r>
                <w:rPr>
                  <w:rFonts w:ascii="Cambria Math" w:hAnsi="Cambria Math"/>
                </w:rPr>
                <m:t>'</m:t>
              </m:r>
              <m:ctrlPr>
                <w:ins w:id="874" w:author="Ian Stevenson" w:date="2022-04-25T12:35:00Z">
                  <w:rPr>
                    <w:rFonts w:ascii="Cambria Math" w:hAnsi="Cambria Math"/>
                    <w:i/>
                  </w:rPr>
                </w:ins>
              </m:ctrlPr>
            </m:sup>
          </m:sSup>
          <m:sSup>
            <m:sSupPr>
              <m:ctrlPr>
                <w:ins w:id="875" w:author="Ian Stevenson" w:date="2022-04-25T12:35:00Z">
                  <w:rPr>
                    <w:rFonts w:ascii="Cambria Math" w:hAnsi="Cambria Math"/>
                    <w:b/>
                    <w:i/>
                  </w:rPr>
                </w:ins>
              </m:ctrlPr>
            </m:sSupPr>
            <m:e>
              <m:r>
                <m:rPr>
                  <m:sty m:val="bi"/>
                </m:rPr>
                <w:rPr>
                  <w:rFonts w:ascii="Cambria Math" w:hAnsi="Cambria Math"/>
                </w:rPr>
                <m:t>Q</m:t>
              </m:r>
              <m:ctrlPr>
                <w:ins w:id="876" w:author="Ian Stevenson" w:date="2022-04-25T12:35:00Z">
                  <w:rPr>
                    <w:rFonts w:ascii="Cambria Math" w:hAnsi="Cambria Math"/>
                    <w:b/>
                    <w:bCs/>
                    <w:i/>
                  </w:rPr>
                </w:ins>
              </m:ctrlPr>
            </m:e>
            <m:sup>
              <m:r>
                <w:rPr>
                  <w:rFonts w:ascii="Cambria Math" w:hAnsi="Cambria Math"/>
                </w:rPr>
                <m:t>-1</m:t>
              </m:r>
              <m:ctrlPr>
                <w:ins w:id="877" w:author="Ian Stevenson" w:date="2022-04-25T12:35:00Z">
                  <w:rPr>
                    <w:rFonts w:ascii="Cambria Math" w:hAnsi="Cambria Math"/>
                    <w:i/>
                  </w:rPr>
                </w:ins>
              </m:ctrlPr>
            </m:sup>
          </m:sSup>
          <m:r>
            <m:rPr>
              <m:sty m:val="bi"/>
            </m:rPr>
            <w:rPr>
              <w:rFonts w:ascii="Cambria Math" w:hAnsi="Cambria Math"/>
            </w:rPr>
            <m:t>F</m:t>
          </m:r>
          <m:r>
            <m:rPr>
              <m:sty m:val="p"/>
            </m:rPr>
            <w:rPr>
              <w:rFonts w:ascii="Cambria Math" w:hAnsi="Cambria Math"/>
            </w:rPr>
            <w:br/>
          </m:r>
        </m:oMath>
        <m:oMath>
          <m:f>
            <m:fPr>
              <m:ctrlPr>
                <w:ins w:id="878" w:author="Ian Stevenson" w:date="2022-04-25T12:35:00Z">
                  <w:rPr>
                    <w:rFonts w:ascii="Cambria Math" w:hAnsi="Cambria Math"/>
                    <w:i/>
                  </w:rPr>
                </w:ins>
              </m:ctrlPr>
            </m:fPr>
            <m:num>
              <m:sSup>
                <m:sSupPr>
                  <m:ctrlPr>
                    <w:ins w:id="879"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ins w:id="880"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81"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82"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f>
            <m:fPr>
              <m:ctrlPr>
                <w:ins w:id="883" w:author="Ian Stevenson" w:date="2022-04-25T12:35:00Z">
                  <w:rPr>
                    <w:rFonts w:ascii="Cambria Math" w:hAnsi="Cambria Math"/>
                    <w:i/>
                  </w:rPr>
                </w:ins>
              </m:ctrlPr>
            </m:fPr>
            <m:num>
              <m:sSup>
                <m:sSupPr>
                  <m:ctrlPr>
                    <w:ins w:id="884"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sSub>
                <m:sSubPr>
                  <m:ctrlPr>
                    <w:ins w:id="885"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886"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87"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88"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sSup>
            <m:sSupPr>
              <m:ctrlPr>
                <w:ins w:id="889" w:author="Ian Stevenson" w:date="2022-04-25T12:35:00Z">
                  <w:rPr>
                    <w:rFonts w:ascii="Cambria Math" w:hAnsi="Cambria Math"/>
                    <w:b/>
                    <w:i/>
                  </w:rPr>
                </w:ins>
              </m:ctrlPr>
            </m:sSupPr>
            <m:e>
              <m:r>
                <m:rPr>
                  <m:sty m:val="bi"/>
                </m:rPr>
                <w:rPr>
                  <w:rFonts w:ascii="Cambria Math" w:hAnsi="Cambria Math"/>
                </w:rPr>
                <m:t>Q</m:t>
              </m:r>
              <m:ctrlPr>
                <w:ins w:id="890" w:author="Ian Stevenson" w:date="2022-04-25T12:35:00Z">
                  <w:rPr>
                    <w:rFonts w:ascii="Cambria Math" w:hAnsi="Cambria Math"/>
                    <w:b/>
                    <w:bCs/>
                    <w:i/>
                  </w:rPr>
                </w:ins>
              </m:ctrlPr>
            </m:e>
            <m:sup>
              <m:r>
                <w:rPr>
                  <w:rFonts w:ascii="Cambria Math" w:hAnsi="Cambria Math"/>
                </w:rPr>
                <m:t>-1</m:t>
              </m:r>
              <m:ctrlPr>
                <w:ins w:id="891" w:author="Ian Stevenson" w:date="2022-04-25T12:35:00Z">
                  <w:rPr>
                    <w:rFonts w:ascii="Cambria Math" w:hAnsi="Cambria Math"/>
                    <w:i/>
                  </w:rPr>
                </w:ins>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1F1891" w:rsidP="00A85603">
      <w:pPr>
        <w:spacing w:line="240" w:lineRule="auto"/>
      </w:pPr>
      <m:oMathPara>
        <m:oMath>
          <m:f>
            <m:fPr>
              <m:ctrlPr>
                <w:ins w:id="892" w:author="Ian Stevenson" w:date="2022-04-25T12:35:00Z">
                  <w:rPr>
                    <w:rFonts w:ascii="Cambria Math" w:hAnsi="Cambria Math"/>
                    <w:i/>
                  </w:rPr>
                </w:ins>
              </m:ctrlPr>
            </m:fPr>
            <m:num>
              <m:sSup>
                <m:sSupPr>
                  <m:ctrlPr>
                    <w:ins w:id="893" w:author="Ian Stevenson" w:date="2022-04-25T12:35:00Z">
                      <w:rPr>
                        <w:rFonts w:ascii="Cambria Math" w:hAnsi="Cambria Math"/>
                        <w:i/>
                      </w:rPr>
                    </w:ins>
                  </m:ctrlPr>
                </m:sSupPr>
                <m:e>
                  <m:r>
                    <w:rPr>
                      <w:rFonts w:ascii="Cambria Math" w:hAnsi="Cambria Math"/>
                    </w:rPr>
                    <m:t>∂</m:t>
                  </m:r>
                </m:e>
                <m:sup>
                  <m:r>
                    <w:rPr>
                      <w:rFonts w:ascii="Cambria Math" w:hAnsi="Cambria Math"/>
                    </w:rPr>
                    <m:t>2</m:t>
                  </m:r>
                </m:sup>
              </m:sSup>
              <m:sSub>
                <m:sSubPr>
                  <m:ctrlPr>
                    <w:ins w:id="894" w:author="Ian Stevenson" w:date="2022-04-25T12:35:00Z">
                      <w:rPr>
                        <w:rFonts w:ascii="Cambria Math" w:hAnsi="Cambria Math"/>
                        <w:i/>
                      </w:rPr>
                    </w:ins>
                  </m:ctrlPr>
                </m:sSubPr>
                <m:e>
                  <m:r>
                    <w:rPr>
                      <w:rFonts w:ascii="Cambria Math" w:hAnsi="Cambria Math"/>
                    </w:rPr>
                    <m:t>l</m:t>
                  </m:r>
                </m:e>
                <m:sub>
                  <m:r>
                    <w:rPr>
                      <w:rFonts w:ascii="Cambria Math" w:hAnsi="Cambria Math"/>
                    </w:rPr>
                    <m:t>t</m:t>
                  </m:r>
                </m:sub>
              </m:sSub>
            </m:num>
            <m:den>
              <m:r>
                <w:rPr>
                  <w:rFonts w:ascii="Cambria Math" w:hAnsi="Cambria Math"/>
                </w:rPr>
                <m:t>∂</m:t>
              </m:r>
              <m:sSub>
                <m:sSubPr>
                  <m:ctrlPr>
                    <w:ins w:id="895" w:author="Ian Stevenson" w:date="2022-04-25T12:35:00Z">
                      <w:rPr>
                        <w:rFonts w:ascii="Cambria Math" w:hAnsi="Cambria Math"/>
                        <w:i/>
                      </w:rPr>
                    </w:ins>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ins w:id="896" w:author="Ian Stevenson" w:date="2022-04-25T12:35:00Z">
                      <w:rPr>
                        <w:rFonts w:ascii="Cambria Math" w:hAnsi="Cambria Math"/>
                        <w:b/>
                        <w:bCs/>
                        <w:i/>
                      </w:rPr>
                    </w:ins>
                  </m:ctrlPr>
                </m:sSubSupPr>
                <m:e>
                  <m:r>
                    <m:rPr>
                      <m:sty m:val="bi"/>
                    </m:rPr>
                    <w:rPr>
                      <w:rFonts w:ascii="Cambria Math" w:hAnsi="Cambria Math"/>
                    </w:rPr>
                    <m:t>θ</m:t>
                  </m:r>
                </m:e>
                <m:sub>
                  <m:r>
                    <w:rPr>
                      <w:rFonts w:ascii="Cambria Math" w:hAnsi="Cambria Math"/>
                    </w:rPr>
                    <m:t>t</m:t>
                  </m:r>
                  <m:ctrlPr>
                    <w:ins w:id="897" w:author="Ian Stevenson" w:date="2022-04-25T12:35:00Z">
                      <w:rPr>
                        <w:rFonts w:ascii="Cambria Math" w:hAnsi="Cambria Math"/>
                        <w:i/>
                      </w:rPr>
                    </w:ins>
                  </m:ctrlPr>
                </m:sub>
                <m:sup>
                  <m:r>
                    <m:rPr>
                      <m:sty m:val="bi"/>
                    </m:rPr>
                    <w:rPr>
                      <w:rFonts w:ascii="Cambria Math" w:hAnsi="Cambria Math"/>
                    </w:rPr>
                    <m:t>'</m:t>
                  </m:r>
                </m:sup>
              </m:sSubSup>
            </m:den>
          </m:f>
          <m:r>
            <w:rPr>
              <w:rFonts w:ascii="Cambria Math" w:hAnsi="Cambria Math"/>
            </w:rPr>
            <m:t>=-</m:t>
          </m:r>
          <m:nary>
            <m:naryPr>
              <m:chr m:val="∑"/>
              <m:limLoc m:val="undOvr"/>
              <m:ctrlPr>
                <w:ins w:id="898" w:author="Ian Stevenson" w:date="2022-04-25T12:35:00Z">
                  <w:rPr>
                    <w:rFonts w:ascii="Cambria Math" w:hAnsi="Cambria Math"/>
                    <w:i/>
                  </w:rPr>
                </w:ins>
              </m:ctrlPr>
            </m:naryPr>
            <m:sub>
              <m:r>
                <w:rPr>
                  <w:rFonts w:ascii="Cambria Math" w:hAnsi="Cambria Math"/>
                </w:rPr>
                <m:t>i=1</m:t>
              </m:r>
            </m:sub>
            <m:sup>
              <m:r>
                <w:rPr>
                  <w:rFonts w:ascii="Cambria Math" w:hAnsi="Cambria Math"/>
                </w:rPr>
                <m:t>n</m:t>
              </m:r>
            </m:sup>
            <m:e>
              <m:d>
                <m:dPr>
                  <m:ctrlPr>
                    <w:ins w:id="899" w:author="Ian Stevenson" w:date="2022-04-25T12:35:00Z">
                      <w:rPr>
                        <w:rFonts w:ascii="Cambria Math" w:hAnsi="Cambria Math"/>
                        <w:i/>
                      </w:rPr>
                    </w:ins>
                  </m:ctrlPr>
                </m:dPr>
                <m:e>
                  <m:m>
                    <m:mPr>
                      <m:mcs>
                        <m:mc>
                          <m:mcPr>
                            <m:count m:val="2"/>
                            <m:mcJc m:val="center"/>
                          </m:mcPr>
                        </m:mc>
                      </m:mcs>
                      <m:ctrlPr>
                        <w:ins w:id="900" w:author="Ian Stevenson" w:date="2022-04-25T12:35:00Z">
                          <w:rPr>
                            <w:rFonts w:ascii="Cambria Math" w:hAnsi="Cambria Math"/>
                            <w:i/>
                          </w:rPr>
                        </w:ins>
                      </m:ctrlPr>
                    </m:mPr>
                    <m:mr>
                      <m:e>
                        <m:sSub>
                          <m:sSubPr>
                            <m:ctrlPr>
                              <w:ins w:id="901" w:author="Ian Stevenson" w:date="2022-04-25T12:35:00Z">
                                <w:rPr>
                                  <w:rFonts w:ascii="Cambria Math" w:hAnsi="Cambria Math"/>
                                  <w:i/>
                                </w:rPr>
                              </w:ins>
                            </m:ctrlPr>
                          </m:sSubPr>
                          <m:e>
                            <m:r>
                              <m:rPr>
                                <m:sty m:val="bi"/>
                              </m:rPr>
                              <w:rPr>
                                <w:rFonts w:ascii="Cambria Math" w:hAnsi="Cambria Math"/>
                              </w:rPr>
                              <m:t>A</m:t>
                            </m:r>
                          </m:e>
                          <m:sub>
                            <m:r>
                              <w:rPr>
                                <w:rFonts w:ascii="Cambria Math" w:hAnsi="Cambria Math"/>
                              </w:rPr>
                              <m:t>it</m:t>
                            </m:r>
                          </m:sub>
                        </m:sSub>
                      </m:e>
                      <m:e>
                        <m:sSub>
                          <m:sSubPr>
                            <m:ctrlPr>
                              <w:ins w:id="902" w:author="Ian Stevenson" w:date="2022-04-25T12:35:00Z">
                                <w:rPr>
                                  <w:rFonts w:ascii="Cambria Math" w:hAnsi="Cambria Math"/>
                                  <w:i/>
                                </w:rPr>
                              </w:ins>
                            </m:ctrlPr>
                          </m:sSubPr>
                          <m:e>
                            <m:r>
                              <m:rPr>
                                <m:sty m:val="bi"/>
                              </m:rPr>
                              <w:rPr>
                                <w:rFonts w:ascii="Cambria Math" w:hAnsi="Cambria Math"/>
                              </w:rPr>
                              <m:t>B</m:t>
                            </m:r>
                          </m:e>
                          <m:sub>
                            <m:r>
                              <w:rPr>
                                <w:rFonts w:ascii="Cambria Math" w:hAnsi="Cambria Math"/>
                              </w:rPr>
                              <m:t>it</m:t>
                            </m:r>
                          </m:sub>
                        </m:sSub>
                      </m:e>
                    </m:mr>
                    <m:mr>
                      <m:e>
                        <m:sSubSup>
                          <m:sSubSupPr>
                            <m:ctrlPr>
                              <w:ins w:id="903" w:author="Ian Stevenson" w:date="2022-04-25T12:35:00Z">
                                <w:rPr>
                                  <w:rFonts w:ascii="Cambria Math" w:hAnsi="Cambria Math"/>
                                  <w:i/>
                                </w:rPr>
                              </w:ins>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ins w:id="904" w:author="Ian Stevenson" w:date="2022-04-25T12:35:00Z">
                                <w:rPr>
                                  <w:rFonts w:ascii="Cambria Math" w:hAnsi="Cambria Math"/>
                                  <w:i/>
                                </w:rPr>
                              </w:ins>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1F1891" w:rsidP="00A85603">
      <w:pPr>
        <w:spacing w:line="240" w:lineRule="auto"/>
      </w:pPr>
      <m:oMathPara>
        <m:oMath>
          <m:sSub>
            <m:sSubPr>
              <m:ctrlPr>
                <w:ins w:id="905" w:author="Ian Stevenson" w:date="2022-04-25T12:35:00Z">
                  <w:rPr>
                    <w:rFonts w:ascii="Cambria Math" w:hAnsi="Cambria Math"/>
                    <w:i/>
                  </w:rPr>
                </w:ins>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ins w:id="906" w:author="Ian Stevenson" w:date="2022-04-25T12:35:00Z">
                  <w:rPr>
                    <w:rFonts w:ascii="Cambria Math" w:hAnsi="Cambria Math"/>
                    <w:i/>
                  </w:rPr>
                </w:ins>
              </m:ctrlPr>
            </m:dPr>
            <m:e>
              <m:sSub>
                <m:sSubPr>
                  <m:ctrlPr>
                    <w:ins w:id="907"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e>
          </m:d>
          <m:sSub>
            <m:sSubPr>
              <m:ctrlPr>
                <w:ins w:id="908"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it</m:t>
              </m:r>
            </m:sub>
          </m:sSub>
          <m:sSubSup>
            <m:sSubSupPr>
              <m:ctrlPr>
                <w:ins w:id="909" w:author="Ian Stevenson" w:date="2022-04-25T12:35:00Z">
                  <w:rPr>
                    <w:rFonts w:ascii="Cambria Math" w:hAnsi="Cambria Math"/>
                    <w:i/>
                  </w:rPr>
                </w:ins>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ins w:id="910" w:author="Ian Stevenson" w:date="2022-04-25T12:35:00Z">
                  <w:rPr>
                    <w:rFonts w:ascii="Cambria Math" w:hAnsi="Cambria Math"/>
                    <w:i/>
                  </w:rPr>
                </w:ins>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ins w:id="911"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r>
            <w:rPr>
              <w:rFonts w:ascii="Cambria Math" w:hAnsi="Cambria Math"/>
            </w:rPr>
            <m:t>Cov</m:t>
          </m:r>
          <m:d>
            <m:dPr>
              <m:ctrlPr>
                <w:ins w:id="912" w:author="Ian Stevenson" w:date="2022-04-25T12:35:00Z">
                  <w:rPr>
                    <w:rFonts w:ascii="Cambria Math" w:hAnsi="Cambria Math"/>
                    <w:i/>
                  </w:rPr>
                </w:ins>
              </m:ctrlPr>
            </m:dPr>
            <m:e>
              <m:sSub>
                <m:sSubPr>
                  <m:ctrlPr>
                    <w:ins w:id="913"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func>
                <m:funcPr>
                  <m:ctrlPr>
                    <w:ins w:id="914" w:author="Ian Stevenson" w:date="2022-04-25T12:35:00Z">
                      <w:rPr>
                        <w:rFonts w:ascii="Cambria Math" w:hAnsi="Cambria Math"/>
                        <w:i/>
                      </w:rPr>
                    </w:ins>
                  </m:ctrlPr>
                </m:funcPr>
                <m:fName>
                  <m:r>
                    <m:rPr>
                      <m:sty m:val="p"/>
                    </m:rPr>
                    <w:rPr>
                      <w:rFonts w:ascii="Cambria Math" w:hAnsi="Cambria Math"/>
                    </w:rPr>
                    <m:t>log</m:t>
                  </m:r>
                </m:fName>
                <m:e>
                  <m:sSub>
                    <m:sSubPr>
                      <m:ctrlPr>
                        <w:ins w:id="915"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ins w:id="916" w:author="Ian Stevenson" w:date="2022-04-25T12:35:00Z">
                  <w:rPr>
                    <w:rFonts w:ascii="Cambria Math" w:hAnsi="Cambria Math"/>
                    <w:i/>
                  </w:rPr>
                </w:ins>
              </m:ctrlPr>
            </m:sSubPr>
            <m:e>
              <m:r>
                <m:rPr>
                  <m:sty m:val="bi"/>
                </m:rPr>
                <w:rPr>
                  <w:rFonts w:ascii="Cambria Math" w:hAnsi="Cambria Math"/>
                </w:rPr>
                <m:t>x</m:t>
              </m:r>
            </m:e>
            <m:sub>
              <m:r>
                <w:rPr>
                  <w:rFonts w:ascii="Cambria Math" w:hAnsi="Cambria Math"/>
                </w:rPr>
                <m:t>it</m:t>
              </m:r>
            </m:sub>
          </m:sSub>
          <m:sSubSup>
            <m:sSubSupPr>
              <m:ctrlPr>
                <w:ins w:id="917" w:author="Ian Stevenson" w:date="2022-04-25T12:35:00Z">
                  <w:rPr>
                    <w:rFonts w:ascii="Cambria Math" w:hAnsi="Cambria Math"/>
                    <w:i/>
                  </w:rPr>
                </w:ins>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ins w:id="918" w:author="Ian Stevenson" w:date="2022-04-25T12:35:00Z">
                  <w:rPr>
                    <w:rFonts w:ascii="Cambria Math" w:hAnsi="Cambria Math"/>
                    <w:i/>
                  </w:rPr>
                </w:ins>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ins w:id="919"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d>
            <m:dPr>
              <m:ctrlPr>
                <w:ins w:id="920" w:author="Ian Stevenson" w:date="2022-04-25T12:35:00Z">
                  <w:rPr>
                    <w:rFonts w:ascii="Cambria Math" w:hAnsi="Cambria Math"/>
                    <w:i/>
                  </w:rPr>
                </w:ins>
              </m:ctrlPr>
            </m:dPr>
            <m:e>
              <m:sSub>
                <m:sSubPr>
                  <m:ctrlPr>
                    <w:ins w:id="921" w:author="Ian Stevenson" w:date="2022-04-25T12:35:00Z">
                      <w:rPr>
                        <w:rFonts w:ascii="Cambria Math" w:hAnsi="Cambria Math"/>
                        <w:i/>
                      </w:rPr>
                    </w:ins>
                  </m:ctrlPr>
                </m:sSubPr>
                <m:e>
                  <m:r>
                    <w:rPr>
                      <w:rFonts w:ascii="Cambria Math" w:hAnsi="Cambria Math"/>
                    </w:rPr>
                    <m:t>ν</m:t>
                  </m:r>
                </m:e>
                <m:sub>
                  <m:r>
                    <w:rPr>
                      <w:rFonts w:ascii="Cambria Math" w:hAnsi="Cambria Math"/>
                    </w:rPr>
                    <m:t>it</m:t>
                  </m:r>
                </m:sub>
              </m:sSub>
              <m:r>
                <w:rPr>
                  <w:rFonts w:ascii="Cambria Math" w:hAnsi="Cambria Math"/>
                </w:rPr>
                <m:t>Var</m:t>
              </m:r>
              <m:d>
                <m:dPr>
                  <m:ctrlPr>
                    <w:ins w:id="922" w:author="Ian Stevenson" w:date="2022-04-25T12:35:00Z">
                      <w:rPr>
                        <w:rFonts w:ascii="Cambria Math" w:hAnsi="Cambria Math"/>
                        <w:i/>
                      </w:rPr>
                    </w:ins>
                  </m:ctrlPr>
                </m:dPr>
                <m:e>
                  <m:func>
                    <m:funcPr>
                      <m:ctrlPr>
                        <w:ins w:id="923" w:author="Ian Stevenson" w:date="2022-04-25T12:35:00Z">
                          <w:rPr>
                            <w:rFonts w:ascii="Cambria Math" w:hAnsi="Cambria Math"/>
                            <w:i/>
                          </w:rPr>
                        </w:ins>
                      </m:ctrlPr>
                    </m:funcPr>
                    <m:fName>
                      <m:r>
                        <m:rPr>
                          <m:sty m:val="p"/>
                        </m:rPr>
                        <w:rPr>
                          <w:rFonts w:ascii="Cambria Math" w:hAnsi="Cambria Math"/>
                        </w:rPr>
                        <m:t>log</m:t>
                      </m:r>
                    </m:fName>
                    <m:e>
                      <m:sSub>
                        <m:sSubPr>
                          <m:ctrlPr>
                            <w:ins w:id="924"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ins w:id="925" w:author="Ian Stevenson" w:date="2022-04-25T12:35:00Z">
                      <w:rPr>
                        <w:rFonts w:ascii="Cambria Math" w:hAnsi="Cambria Math"/>
                        <w:i/>
                      </w:rPr>
                    </w:ins>
                  </m:ctrlPr>
                </m:dPr>
                <m:e>
                  <m:func>
                    <m:funcPr>
                      <m:ctrlPr>
                        <w:ins w:id="926" w:author="Ian Stevenson" w:date="2022-04-25T12:35:00Z">
                          <w:rPr>
                            <w:rFonts w:ascii="Cambria Math" w:hAnsi="Cambria Math"/>
                            <w:i/>
                          </w:rPr>
                        </w:ins>
                      </m:ctrlPr>
                    </m:funcPr>
                    <m:fName>
                      <m:r>
                        <m:rPr>
                          <m:sty m:val="p"/>
                        </m:rPr>
                        <w:rPr>
                          <w:rFonts w:ascii="Cambria Math" w:hAnsi="Cambria Math"/>
                        </w:rPr>
                        <m:t>log</m:t>
                      </m:r>
                    </m:fName>
                    <m:e>
                      <m:sSub>
                        <m:sSubPr>
                          <m:ctrlPr>
                            <w:ins w:id="927"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ins w:id="928" w:author="Ian Stevenson" w:date="2022-04-25T12:35:00Z">
                      <w:rPr>
                        <w:rFonts w:ascii="Cambria Math" w:hAnsi="Cambria Math"/>
                        <w:i/>
                      </w:rPr>
                    </w:ins>
                  </m:ctrlPr>
                </m:funcPr>
                <m:fName>
                  <m:r>
                    <m:rPr>
                      <m:sty m:val="p"/>
                    </m:rPr>
                    <w:rPr>
                      <w:rFonts w:ascii="Cambria Math" w:hAnsi="Cambria Math"/>
                    </w:rPr>
                    <m:t>log</m:t>
                  </m:r>
                </m:fName>
                <m:e>
                  <m:sSub>
                    <m:sSubPr>
                      <m:ctrlPr>
                        <w:ins w:id="929"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ins w:id="930"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it</m:t>
              </m:r>
            </m:sub>
          </m:sSub>
          <m:sSubSup>
            <m:sSubSupPr>
              <m:ctrlPr>
                <w:ins w:id="931" w:author="Ian Stevenson" w:date="2022-04-25T12:35:00Z">
                  <w:rPr>
                    <w:rFonts w:ascii="Cambria Math" w:hAnsi="Cambria Math"/>
                    <w:i/>
                  </w:rPr>
                </w:ins>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ins w:id="932" w:author="Ian Stevenson" w:date="2022-04-25T12:35:00Z">
                <w:rPr>
                  <w:rFonts w:ascii="Cambria Math" w:hAnsi="Cambria Math"/>
                  <w:i/>
                </w:rPr>
              </w:ins>
            </m:ctrlPr>
          </m:funcPr>
          <m:fName>
            <m:r>
              <m:rPr>
                <m:sty m:val="p"/>
              </m:rPr>
              <w:rPr>
                <w:rFonts w:ascii="Cambria Math" w:hAnsi="Cambria Math"/>
              </w:rPr>
              <m:t>log</m:t>
            </m:r>
          </m:fName>
          <m:e>
            <m:sSub>
              <m:sSubPr>
                <m:ctrlPr>
                  <w:ins w:id="933"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ins w:id="934" w:author="Ian Stevenson" w:date="2022-04-25T12:35:00Z">
                <w:rPr>
                  <w:rFonts w:ascii="Cambria Math" w:hAnsi="Cambria Math"/>
                  <w:i/>
                </w:rPr>
              </w:ins>
            </m:ctrlPr>
          </m:dPr>
          <m:e>
            <m:func>
              <m:funcPr>
                <m:ctrlPr>
                  <w:ins w:id="935" w:author="Ian Stevenson" w:date="2022-04-25T12:35:00Z">
                    <w:rPr>
                      <w:rFonts w:ascii="Cambria Math" w:hAnsi="Cambria Math"/>
                      <w:i/>
                    </w:rPr>
                  </w:ins>
                </m:ctrlPr>
              </m:funcPr>
              <m:fName>
                <m:r>
                  <m:rPr>
                    <m:sty m:val="p"/>
                  </m:rPr>
                  <w:rPr>
                    <w:rFonts w:ascii="Cambria Math" w:hAnsi="Cambria Math"/>
                  </w:rPr>
                  <m:t>log</m:t>
                </m:r>
              </m:fName>
              <m:e>
                <m:sSub>
                  <m:sSubPr>
                    <m:ctrlPr>
                      <w:ins w:id="936"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ins w:id="937" w:author="Ian Stevenson" w:date="2022-04-25T12:35:00Z">
                <w:rPr>
                  <w:rFonts w:ascii="Cambria Math" w:hAnsi="Cambria Math"/>
                </w:rPr>
              </w:ins>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ins w:id="938" w:author="Ian Stevenson" w:date="2022-04-25T12:35:00Z">
                <w:rPr>
                  <w:rFonts w:ascii="Cambria Math" w:hAnsi="Cambria Math"/>
                  <w:i/>
                </w:rPr>
              </w:ins>
            </m:ctrlPr>
          </m:dPr>
          <m:e>
            <m:r>
              <w:rPr>
                <w:rFonts w:ascii="Cambria Math" w:hAnsi="Cambria Math"/>
              </w:rPr>
              <m:t>-</m:t>
            </m:r>
            <m:r>
              <m:rPr>
                <m:sty m:val="p"/>
              </m:rPr>
              <w:rPr>
                <w:rFonts w:ascii="Cambria Math" w:hAnsi="Cambria Math"/>
              </w:rPr>
              <m:t>∇</m:t>
            </m:r>
            <m:sSub>
              <m:sSubPr>
                <m:ctrlPr>
                  <w:ins w:id="939" w:author="Ian Stevenson" w:date="2022-04-25T12:35:00Z">
                    <w:rPr>
                      <w:rFonts w:ascii="Cambria Math" w:hAnsi="Cambria Math"/>
                    </w:rPr>
                  </w:ins>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ins w:id="940" w:author="Ian Stevenson" w:date="2022-04-25T12:35:00Z">
                <w:rPr>
                  <w:rFonts w:ascii="Cambria Math" w:hAnsi="Cambria Math"/>
                  <w:i/>
                </w:rPr>
              </w:ins>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ins w:id="941" w:author="Ian Stevenson" w:date="2022-04-25T12:35:00Z">
                <w:rPr>
                  <w:rFonts w:ascii="Cambria Math" w:hAnsi="Cambria Math"/>
                  <w:i/>
                </w:rPr>
              </w:ins>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ins w:id="942" w:author="Ian Stevenson" w:date="2022-04-25T12:35:00Z">
                <w:rPr>
                  <w:rFonts w:ascii="Cambria Math" w:hAnsi="Cambria Math"/>
                  <w:i/>
                </w:rPr>
              </w:ins>
            </m:ctrlPr>
          </m:dPr>
          <m:e>
            <m:func>
              <m:funcPr>
                <m:ctrlPr>
                  <w:ins w:id="943" w:author="Ian Stevenson" w:date="2022-04-25T12:35:00Z">
                    <w:rPr>
                      <w:rFonts w:ascii="Cambria Math" w:hAnsi="Cambria Math"/>
                      <w:i/>
                    </w:rPr>
                  </w:ins>
                </m:ctrlPr>
              </m:funcPr>
              <m:fName>
                <m:r>
                  <m:rPr>
                    <m:sty m:val="p"/>
                  </m:rPr>
                  <w:rPr>
                    <w:rFonts w:ascii="Cambria Math" w:hAnsi="Cambria Math"/>
                  </w:rPr>
                  <m:t>log</m:t>
                </m:r>
              </m:fName>
              <m:e>
                <m:sSub>
                  <m:sSubPr>
                    <m:ctrlPr>
                      <w:ins w:id="944" w:author="Ian Stevenson" w:date="2022-04-25T12:35:00Z">
                        <w:rPr>
                          <w:rFonts w:ascii="Cambria Math" w:hAnsi="Cambria Math"/>
                          <w:i/>
                        </w:rPr>
                      </w:ins>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ins w:id="945" w:author="Ian Stevenson" w:date="2022-04-25T12:35:00Z">
                <w:rPr>
                  <w:rFonts w:ascii="Cambria Math" w:hAnsi="Cambria Math"/>
                  <w:i/>
                </w:rPr>
              </w:ins>
            </m:ctrlPr>
          </m:sSubPr>
          <m:e>
            <m:r>
              <m:rPr>
                <m:sty m:val="bi"/>
              </m:rPr>
              <w:rPr>
                <w:rFonts w:ascii="Cambria Math" w:hAnsi="Cambria Math"/>
              </w:rPr>
              <m:t>g</m:t>
            </m:r>
          </m:e>
          <m:sub>
            <m:r>
              <w:rPr>
                <w:rFonts w:ascii="Cambria Math" w:hAnsi="Cambria Math"/>
              </w:rPr>
              <m:t>it</m:t>
            </m:r>
          </m:sub>
        </m:sSub>
        <m:sSubSup>
          <m:sSubSupPr>
            <m:ctrlPr>
              <w:ins w:id="946" w:author="Ian Stevenson" w:date="2022-04-25T12:35:00Z">
                <w:rPr>
                  <w:rFonts w:ascii="Cambria Math" w:hAnsi="Cambria Math"/>
                  <w:i/>
                </w:rPr>
              </w:ins>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4" w:author="Ian Stevenson" w:date="2022-04-25T13:45:00Z" w:initials="IS">
    <w:p w14:paraId="1B6BF996" w14:textId="77777777" w:rsidR="009D27B9" w:rsidRDefault="009D27B9" w:rsidP="00D30481">
      <w:pPr>
        <w:pStyle w:val="CommentText"/>
        <w:jc w:val="left"/>
      </w:pPr>
      <w:r>
        <w:rPr>
          <w:rStyle w:val="CommentReference"/>
        </w:rPr>
        <w:annotationRef/>
      </w:r>
      <w:hyperlink r:id="rId1" w:history="1">
        <w:r w:rsidRPr="00D30481">
          <w:rPr>
            <w:rStyle w:val="Hyperlink"/>
          </w:rPr>
          <w:t>https://www.jneurosci.org/content/36/21/5736?utm_source=TrendMD&amp;utm_medium=cpc&amp;utm_campaign=JNeurosci_TrendMD_0</w:t>
        </w:r>
      </w:hyperlink>
    </w:p>
  </w:comment>
  <w:comment w:id="281" w:author="Ian Stevenson" w:date="2022-04-25T13:47:00Z" w:initials="IS">
    <w:p w14:paraId="57B37433" w14:textId="77777777" w:rsidR="009D27B9" w:rsidRDefault="009D27B9" w:rsidP="00FD3C2C">
      <w:pPr>
        <w:pStyle w:val="CommentText"/>
        <w:jc w:val="left"/>
      </w:pPr>
      <w:r>
        <w:rPr>
          <w:rStyle w:val="CommentReference"/>
        </w:rPr>
        <w:annotationRef/>
      </w:r>
      <w:hyperlink r:id="rId2" w:history="1">
        <w:r w:rsidRPr="00FD3C2C">
          <w:rPr>
            <w:rStyle w:val="Hyperlink"/>
          </w:rPr>
          <w:t>https://www.sciencedirect.com/science/article/pii/S0959438819300303?casa_token=DSxQoEVpkpAAAAAA:M0WaHJb2vcPgF7RCooOzwCFsgKWm_hPutLDv2h8tvDpmSkVZ_vO0k5S-0a68MmnkAs7r0tKZcTU</w:t>
        </w:r>
      </w:hyperlink>
    </w:p>
  </w:comment>
  <w:comment w:id="297" w:author="Ian Stevenson" w:date="2022-04-25T13:55:00Z" w:initials="IS">
    <w:p w14:paraId="3FBFC689" w14:textId="77777777" w:rsidR="000E0195" w:rsidRDefault="000E0195" w:rsidP="00992DF3">
      <w:pPr>
        <w:pStyle w:val="CommentText"/>
        <w:jc w:val="left"/>
      </w:pPr>
      <w:r>
        <w:rPr>
          <w:rStyle w:val="CommentReference"/>
        </w:rPr>
        <w:annotationRef/>
      </w:r>
      <w:r>
        <w:t xml:space="preserve">Add </w:t>
      </w:r>
      <w:hyperlink r:id="rId3" w:history="1">
        <w:r w:rsidRPr="00992DF3">
          <w:rPr>
            <w:rStyle w:val="Hyperlink"/>
          </w:rPr>
          <w:t>https://www.nature.com/articles/nn.3711</w:t>
        </w:r>
      </w:hyperlink>
    </w:p>
  </w:comment>
  <w:comment w:id="298" w:author="Ian Stevenson" w:date="2022-04-25T13:58:00Z" w:initials="IS">
    <w:p w14:paraId="4FED8A89" w14:textId="77777777" w:rsidR="000E0195" w:rsidRDefault="000E0195" w:rsidP="00686292">
      <w:pPr>
        <w:pStyle w:val="CommentText"/>
        <w:jc w:val="left"/>
      </w:pPr>
      <w:r>
        <w:rPr>
          <w:rStyle w:val="CommentReference"/>
        </w:rPr>
        <w:annotationRef/>
      </w:r>
      <w:hyperlink r:id="rId4" w:history="1">
        <w:r w:rsidRPr="00686292">
          <w:rPr>
            <w:rStyle w:val="Hyperlink"/>
          </w:rPr>
          <w:t>https://journals.physiology.org/doi/full/10.1152/jn.01171.2003</w:t>
        </w:r>
      </w:hyperlink>
    </w:p>
  </w:comment>
  <w:comment w:id="299" w:author="Ian Stevenson" w:date="2022-04-25T13:58:00Z" w:initials="IS">
    <w:p w14:paraId="45A5FA3D" w14:textId="77777777" w:rsidR="000E0195" w:rsidRDefault="000E0195" w:rsidP="006735E5">
      <w:pPr>
        <w:pStyle w:val="CommentText"/>
        <w:jc w:val="left"/>
      </w:pPr>
      <w:r>
        <w:rPr>
          <w:rStyle w:val="CommentReference"/>
        </w:rPr>
        <w:annotationRef/>
      </w:r>
      <w:hyperlink r:id="rId5" w:history="1">
        <w:r w:rsidRPr="006735E5">
          <w:rPr>
            <w:rStyle w:val="Hyperlink"/>
          </w:rPr>
          <w:t>https://journals.physiology.org/doi/full/10.1152/jn.01171.2003</w:t>
        </w:r>
      </w:hyperlink>
    </w:p>
  </w:comment>
  <w:comment w:id="361" w:author="Ian Stevenson" w:date="2022-04-22T13:18:00Z" w:initials="IS">
    <w:p w14:paraId="723C1779" w14:textId="0B7DD2C6" w:rsidR="00C71914" w:rsidRDefault="00C71914" w:rsidP="00816545">
      <w:pPr>
        <w:pStyle w:val="CommentText"/>
        <w:jc w:val="lef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BF996" w15:done="0"/>
  <w15:commentEx w15:paraId="57B37433" w15:done="0"/>
  <w15:commentEx w15:paraId="3FBFC689" w15:done="0"/>
  <w15:commentEx w15:paraId="4FED8A89" w15:done="0"/>
  <w15:commentEx w15:paraId="45A5FA3D" w15:paraIdParent="4FED8A89" w15:done="0"/>
  <w15:commentEx w15:paraId="723C17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2466" w16cex:dateUtc="2022-04-25T17:45:00Z"/>
  <w16cex:commentExtensible w16cex:durableId="261124E6" w16cex:dateUtc="2022-04-25T17:47:00Z"/>
  <w16cex:commentExtensible w16cex:durableId="261126DC" w16cex:dateUtc="2022-04-25T17:55:00Z"/>
  <w16cex:commentExtensible w16cex:durableId="2611276B" w16cex:dateUtc="2022-04-25T17:58:00Z"/>
  <w16cex:commentExtensible w16cex:durableId="26112774" w16cex:dateUtc="2022-04-25T17:58:00Z"/>
  <w16cex:commentExtensible w16cex:durableId="260D29BB" w16cex:dateUtc="2022-04-2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BF996" w16cid:durableId="26112466"/>
  <w16cid:commentId w16cid:paraId="57B37433" w16cid:durableId="261124E6"/>
  <w16cid:commentId w16cid:paraId="3FBFC689" w16cid:durableId="261126DC"/>
  <w16cid:commentId w16cid:paraId="4FED8A89" w16cid:durableId="2611276B"/>
  <w16cid:commentId w16cid:paraId="45A5FA3D" w16cid:durableId="26112774"/>
  <w16cid:commentId w16cid:paraId="723C1779" w16cid:durableId="260D2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A712" w14:textId="77777777" w:rsidR="001F1891" w:rsidRDefault="001F1891" w:rsidP="009B10EC">
      <w:pPr>
        <w:spacing w:line="240" w:lineRule="auto"/>
      </w:pPr>
      <w:r>
        <w:separator/>
      </w:r>
    </w:p>
  </w:endnote>
  <w:endnote w:type="continuationSeparator" w:id="0">
    <w:p w14:paraId="465CE5F2" w14:textId="77777777" w:rsidR="001F1891" w:rsidRDefault="001F1891"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微软雅黑"/>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DE5B" w14:textId="77777777" w:rsidR="001F1891" w:rsidRDefault="001F1891" w:rsidP="009B10EC">
      <w:pPr>
        <w:spacing w:line="240" w:lineRule="auto"/>
      </w:pPr>
      <w:r>
        <w:separator/>
      </w:r>
    </w:p>
  </w:footnote>
  <w:footnote w:type="continuationSeparator" w:id="0">
    <w:p w14:paraId="646A9AF3" w14:textId="77777777" w:rsidR="001F1891" w:rsidRDefault="001F1891"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01E9"/>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2D7B"/>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0195"/>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431"/>
    <w:rsid w:val="00162C3C"/>
    <w:rsid w:val="001675A7"/>
    <w:rsid w:val="00173A7E"/>
    <w:rsid w:val="00177D99"/>
    <w:rsid w:val="001806E5"/>
    <w:rsid w:val="001843DA"/>
    <w:rsid w:val="00185594"/>
    <w:rsid w:val="00194D7D"/>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808"/>
    <w:rsid w:val="001D3F7C"/>
    <w:rsid w:val="001D5E31"/>
    <w:rsid w:val="001D7913"/>
    <w:rsid w:val="001E1726"/>
    <w:rsid w:val="001E4623"/>
    <w:rsid w:val="001E4DA9"/>
    <w:rsid w:val="001E569C"/>
    <w:rsid w:val="001E6D28"/>
    <w:rsid w:val="001E6EAF"/>
    <w:rsid w:val="001F0231"/>
    <w:rsid w:val="001F0DC5"/>
    <w:rsid w:val="001F1891"/>
    <w:rsid w:val="001F3FD6"/>
    <w:rsid w:val="001F6135"/>
    <w:rsid w:val="0020650E"/>
    <w:rsid w:val="00206642"/>
    <w:rsid w:val="00215DCE"/>
    <w:rsid w:val="002163FA"/>
    <w:rsid w:val="002179B0"/>
    <w:rsid w:val="00220F3F"/>
    <w:rsid w:val="0022469B"/>
    <w:rsid w:val="00231D36"/>
    <w:rsid w:val="0023354F"/>
    <w:rsid w:val="00235D32"/>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97C7A"/>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27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13F6"/>
    <w:rsid w:val="00395F7D"/>
    <w:rsid w:val="0039656E"/>
    <w:rsid w:val="00396CED"/>
    <w:rsid w:val="003A4CE2"/>
    <w:rsid w:val="003A67DB"/>
    <w:rsid w:val="003B3AAA"/>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3939"/>
    <w:rsid w:val="00434A8B"/>
    <w:rsid w:val="00435E3E"/>
    <w:rsid w:val="00436EEF"/>
    <w:rsid w:val="00440464"/>
    <w:rsid w:val="004413C0"/>
    <w:rsid w:val="00442A22"/>
    <w:rsid w:val="004430EE"/>
    <w:rsid w:val="004435A2"/>
    <w:rsid w:val="00445093"/>
    <w:rsid w:val="00445ADB"/>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502F"/>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20A1"/>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1F3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4A17"/>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0D86"/>
    <w:rsid w:val="00675624"/>
    <w:rsid w:val="00676CE8"/>
    <w:rsid w:val="00682CAF"/>
    <w:rsid w:val="00682F18"/>
    <w:rsid w:val="00684621"/>
    <w:rsid w:val="00684A23"/>
    <w:rsid w:val="00685C09"/>
    <w:rsid w:val="0068620A"/>
    <w:rsid w:val="00694027"/>
    <w:rsid w:val="006942EB"/>
    <w:rsid w:val="00697709"/>
    <w:rsid w:val="00697C64"/>
    <w:rsid w:val="006B0351"/>
    <w:rsid w:val="006B0847"/>
    <w:rsid w:val="006B24FE"/>
    <w:rsid w:val="006B3C17"/>
    <w:rsid w:val="006B4AA2"/>
    <w:rsid w:val="006C0592"/>
    <w:rsid w:val="006C07EE"/>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5B80"/>
    <w:rsid w:val="007873D3"/>
    <w:rsid w:val="00787531"/>
    <w:rsid w:val="00787D89"/>
    <w:rsid w:val="0079097F"/>
    <w:rsid w:val="00791872"/>
    <w:rsid w:val="00795C92"/>
    <w:rsid w:val="007A602D"/>
    <w:rsid w:val="007A6193"/>
    <w:rsid w:val="007A6572"/>
    <w:rsid w:val="007B2F50"/>
    <w:rsid w:val="007B452C"/>
    <w:rsid w:val="007B6297"/>
    <w:rsid w:val="007C08A2"/>
    <w:rsid w:val="007C1A37"/>
    <w:rsid w:val="007C2BB7"/>
    <w:rsid w:val="007C4FA6"/>
    <w:rsid w:val="007C6FDE"/>
    <w:rsid w:val="007D1021"/>
    <w:rsid w:val="007D1C97"/>
    <w:rsid w:val="007D4D97"/>
    <w:rsid w:val="007E3A6A"/>
    <w:rsid w:val="007E409C"/>
    <w:rsid w:val="007E5501"/>
    <w:rsid w:val="007E6723"/>
    <w:rsid w:val="007E7CE1"/>
    <w:rsid w:val="007F1946"/>
    <w:rsid w:val="008024F1"/>
    <w:rsid w:val="0080306A"/>
    <w:rsid w:val="00804EE2"/>
    <w:rsid w:val="00816911"/>
    <w:rsid w:val="00816E04"/>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2FDD"/>
    <w:rsid w:val="008D542F"/>
    <w:rsid w:val="008D72C1"/>
    <w:rsid w:val="008E039D"/>
    <w:rsid w:val="008E51A0"/>
    <w:rsid w:val="008E5EC6"/>
    <w:rsid w:val="008E6A03"/>
    <w:rsid w:val="008E7EE6"/>
    <w:rsid w:val="008F731C"/>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2C0D"/>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B646F"/>
    <w:rsid w:val="009C1731"/>
    <w:rsid w:val="009D02C0"/>
    <w:rsid w:val="009D07DC"/>
    <w:rsid w:val="009D0B4C"/>
    <w:rsid w:val="009D1475"/>
    <w:rsid w:val="009D27B9"/>
    <w:rsid w:val="009D4625"/>
    <w:rsid w:val="009D723A"/>
    <w:rsid w:val="009E06DA"/>
    <w:rsid w:val="009F22EC"/>
    <w:rsid w:val="009F3082"/>
    <w:rsid w:val="009F3CB4"/>
    <w:rsid w:val="009F4668"/>
    <w:rsid w:val="009F4DA1"/>
    <w:rsid w:val="00A027FF"/>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0B5A"/>
    <w:rsid w:val="00A733DD"/>
    <w:rsid w:val="00A7374C"/>
    <w:rsid w:val="00A77AAA"/>
    <w:rsid w:val="00A80A0D"/>
    <w:rsid w:val="00A8408E"/>
    <w:rsid w:val="00A843D9"/>
    <w:rsid w:val="00A84637"/>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1557"/>
    <w:rsid w:val="00AE3875"/>
    <w:rsid w:val="00AE4031"/>
    <w:rsid w:val="00AE5074"/>
    <w:rsid w:val="00AF2098"/>
    <w:rsid w:val="00B04342"/>
    <w:rsid w:val="00B05195"/>
    <w:rsid w:val="00B11B24"/>
    <w:rsid w:val="00B13365"/>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A5444"/>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0C29"/>
    <w:rsid w:val="00C1620F"/>
    <w:rsid w:val="00C20B61"/>
    <w:rsid w:val="00C22AC7"/>
    <w:rsid w:val="00C231B5"/>
    <w:rsid w:val="00C2412A"/>
    <w:rsid w:val="00C27820"/>
    <w:rsid w:val="00C40401"/>
    <w:rsid w:val="00C40E86"/>
    <w:rsid w:val="00C45B17"/>
    <w:rsid w:val="00C51C1F"/>
    <w:rsid w:val="00C54010"/>
    <w:rsid w:val="00C54C1F"/>
    <w:rsid w:val="00C5653A"/>
    <w:rsid w:val="00C57093"/>
    <w:rsid w:val="00C57962"/>
    <w:rsid w:val="00C62A69"/>
    <w:rsid w:val="00C62C68"/>
    <w:rsid w:val="00C63DA0"/>
    <w:rsid w:val="00C70B66"/>
    <w:rsid w:val="00C71914"/>
    <w:rsid w:val="00C71C1E"/>
    <w:rsid w:val="00C756EE"/>
    <w:rsid w:val="00C75989"/>
    <w:rsid w:val="00C80F49"/>
    <w:rsid w:val="00C8327E"/>
    <w:rsid w:val="00C862F8"/>
    <w:rsid w:val="00C90803"/>
    <w:rsid w:val="00C90881"/>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D7563"/>
    <w:rsid w:val="00DE0B6D"/>
    <w:rsid w:val="00DE39F2"/>
    <w:rsid w:val="00DE6A97"/>
    <w:rsid w:val="00DF0933"/>
    <w:rsid w:val="00DF2D31"/>
    <w:rsid w:val="00DF3AB8"/>
    <w:rsid w:val="00DF6835"/>
    <w:rsid w:val="00DF72E4"/>
    <w:rsid w:val="00DF7E21"/>
    <w:rsid w:val="00E06C0A"/>
    <w:rsid w:val="00E10417"/>
    <w:rsid w:val="00E127B0"/>
    <w:rsid w:val="00E161A1"/>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3A8E"/>
    <w:rsid w:val="00E973BC"/>
    <w:rsid w:val="00EA20EF"/>
    <w:rsid w:val="00EA3BA5"/>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1093"/>
    <w:rsid w:val="00EF14A6"/>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3AB"/>
    <w:rsid w:val="00F9479B"/>
    <w:rsid w:val="00F94895"/>
    <w:rsid w:val="00F950B9"/>
    <w:rsid w:val="00F959C9"/>
    <w:rsid w:val="00F9685C"/>
    <w:rsid w:val="00F96A8C"/>
    <w:rsid w:val="00FA4177"/>
    <w:rsid w:val="00FA79F8"/>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nn.3711" TargetMode="External"/><Relationship Id="rId2" Type="http://schemas.openxmlformats.org/officeDocument/2006/relationships/hyperlink" Target="https://www.sciencedirect.com/science/article/pii/S0959438819300303?casa_token=DSxQoEVpkpAAAAAA:M0WaHJb2vcPgF7RCooOzwCFsgKWm_hPutLDv2h8tvDpmSkVZ_vO0k5S-0a68MmnkAs7r0tKZcTU" TargetMode="External"/><Relationship Id="rId1" Type="http://schemas.openxmlformats.org/officeDocument/2006/relationships/hyperlink" Target="https://www.jneurosci.org/content/36/21/5736?utm_source=TrendMD&amp;utm_medium=cpc&amp;utm_campaign=JNeurosci_TrendMD_0" TargetMode="External"/><Relationship Id="rId5" Type="http://schemas.openxmlformats.org/officeDocument/2006/relationships/hyperlink" Target="https://journals.physiology.org/doi/full/10.1152/jn.01171.2003" TargetMode="External"/><Relationship Id="rId4" Type="http://schemas.openxmlformats.org/officeDocument/2006/relationships/hyperlink" Target="https://journals.physiology.org/doi/full/10.1152/jn.01171.2003"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weigcdsb/COM_POISSO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30627</Words>
  <Characters>174575</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Stevenson, Ian</cp:lastModifiedBy>
  <cp:revision>2</cp:revision>
  <dcterms:created xsi:type="dcterms:W3CDTF">2022-04-25T18:10:00Z</dcterms:created>
  <dcterms:modified xsi:type="dcterms:W3CDTF">2022-04-25T18:10:00Z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http://csl.mendeley.com/styles/3154391/apa-2-no-doi</vt:lpwstr>
  </property>
  <property fmtid="{D5CDD505-2E9C-101B-9397-08002B2CF9AE}" pid="7" name="Mendeley Recent Style Name 2_1">
    <vt:lpwstr>American Psychological Association 7th edition - Ian Stevenson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http://csl.mendeley.com/styles/3154391/nature-2</vt:lpwstr>
  </property>
  <property fmtid="{D5CDD505-2E9C-101B-9397-08002B2CF9AE}" pid="21" name="Mendeley Recent Style Name 9_1">
    <vt:lpwstr>Nature - Ian Stevenson</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